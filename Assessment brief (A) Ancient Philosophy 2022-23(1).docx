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4291" w14:textId="77777777" w:rsidR="00037D96" w:rsidRPr="00902E04" w:rsidRDefault="00037D96" w:rsidP="00037D96">
      <w:pPr>
        <w:framePr w:h="0" w:hSpace="180" w:wrap="around" w:vAnchor="text" w:hAnchor="page" w:x="1441" w:y="-359"/>
        <w:spacing w:after="0" w:line="240" w:lineRule="auto"/>
        <w:rPr>
          <w:rFonts w:eastAsia="Times New Roman" w:cstheme="minorHAnsi"/>
          <w:szCs w:val="24"/>
          <w:lang w:eastAsia="en-GB"/>
        </w:rPr>
      </w:pPr>
      <w:r w:rsidRPr="00902E04">
        <w:rPr>
          <w:rFonts w:cstheme="minorHAnsi"/>
          <w:noProof/>
          <w:szCs w:val="24"/>
        </w:rPr>
        <w:drawing>
          <wp:inline distT="0" distB="0" distL="0" distR="0" wp14:anchorId="30EF3A5E" wp14:editId="649F03B5">
            <wp:extent cx="1426845" cy="713105"/>
            <wp:effectExtent l="0" t="0" r="1905" b="0"/>
            <wp:docPr id="1" name="Picture 1"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26845" cy="713105"/>
                    </a:xfrm>
                    <a:prstGeom prst="rect">
                      <a:avLst/>
                    </a:prstGeom>
                  </pic:spPr>
                </pic:pic>
              </a:graphicData>
            </a:graphic>
          </wp:inline>
        </w:drawing>
      </w:r>
    </w:p>
    <w:p w14:paraId="48A28FB7" w14:textId="272D4F70" w:rsidR="00037D96" w:rsidRPr="00902E04" w:rsidRDefault="0069781A" w:rsidP="00037D96">
      <w:pPr>
        <w:spacing w:after="0" w:line="240" w:lineRule="auto"/>
        <w:jc w:val="right"/>
        <w:rPr>
          <w:rFonts w:eastAsia="Times New Roman" w:cstheme="minorHAnsi"/>
          <w:b/>
          <w:szCs w:val="24"/>
          <w:lang w:eastAsia="en-GB"/>
        </w:rPr>
      </w:pPr>
      <w:r w:rsidRPr="00902E04">
        <w:rPr>
          <w:rFonts w:eastAsia="Times New Roman" w:cstheme="minorHAnsi"/>
          <w:b/>
          <w:szCs w:val="24"/>
          <w:lang w:eastAsia="en-GB"/>
        </w:rPr>
        <w:t>College of Health, Science and Society</w:t>
      </w:r>
    </w:p>
    <w:p w14:paraId="1F702D8F" w14:textId="248E3162" w:rsidR="00037D96" w:rsidRPr="00902E04" w:rsidRDefault="00037D96" w:rsidP="0CA85974">
      <w:pPr>
        <w:spacing w:after="0" w:line="240" w:lineRule="auto"/>
        <w:jc w:val="right"/>
        <w:outlineLvl w:val="0"/>
        <w:rPr>
          <w:rFonts w:eastAsia="Times New Roman" w:cstheme="minorHAnsi"/>
          <w:b/>
          <w:bCs/>
          <w:caps/>
          <w:color w:val="000000" w:themeColor="text1"/>
          <w:szCs w:val="24"/>
          <w:lang w:eastAsia="en-GB"/>
        </w:rPr>
      </w:pPr>
      <w:r w:rsidRPr="00902E04">
        <w:rPr>
          <w:rFonts w:eastAsia="Times New Roman" w:cstheme="minorHAnsi"/>
          <w:b/>
          <w:bCs/>
          <w:caps/>
          <w:color w:val="000000" w:themeColor="text1"/>
          <w:szCs w:val="24"/>
          <w:lang w:eastAsia="en-GB"/>
        </w:rPr>
        <w:t>aCADEMIC YEAR 2022/23</w:t>
      </w:r>
    </w:p>
    <w:p w14:paraId="2D9084C4" w14:textId="77777777" w:rsidR="00037D96" w:rsidRPr="00902E04" w:rsidRDefault="00037D96" w:rsidP="00DA2A1B">
      <w:pPr>
        <w:pStyle w:val="Title"/>
        <w:rPr>
          <w:rFonts w:eastAsia="Times New Roman"/>
          <w:sz w:val="24"/>
          <w:szCs w:val="24"/>
        </w:rPr>
      </w:pPr>
    </w:p>
    <w:p w14:paraId="1C42276D" w14:textId="61002CC2" w:rsidR="00037D96" w:rsidRPr="00840509" w:rsidRDefault="001258F2" w:rsidP="00DA2A1B">
      <w:pPr>
        <w:pStyle w:val="Title"/>
        <w:rPr>
          <w:sz w:val="28"/>
          <w:szCs w:val="28"/>
        </w:rPr>
      </w:pPr>
      <w:r w:rsidRPr="00840509">
        <w:rPr>
          <w:sz w:val="28"/>
          <w:szCs w:val="28"/>
        </w:rPr>
        <w:t>Ancient Philosophy</w:t>
      </w:r>
      <w:r w:rsidR="00B53550" w:rsidRPr="00840509">
        <w:rPr>
          <w:sz w:val="28"/>
          <w:szCs w:val="28"/>
        </w:rPr>
        <w:t>:</w:t>
      </w:r>
    </w:p>
    <w:p w14:paraId="656C4E3A" w14:textId="4E7F8F91" w:rsidR="00B53550" w:rsidRPr="00840509" w:rsidRDefault="007C2AA9" w:rsidP="00B53550">
      <w:pPr>
        <w:jc w:val="center"/>
        <w:rPr>
          <w:rFonts w:cstheme="minorHAnsi"/>
          <w:b/>
          <w:bCs/>
          <w:sz w:val="28"/>
          <w:szCs w:val="28"/>
        </w:rPr>
      </w:pPr>
      <w:r w:rsidRPr="00840509">
        <w:rPr>
          <w:rFonts w:cstheme="minorHAnsi"/>
          <w:b/>
          <w:bCs/>
          <w:sz w:val="28"/>
          <w:szCs w:val="28"/>
        </w:rPr>
        <w:t xml:space="preserve">Oral </w:t>
      </w:r>
      <w:r w:rsidR="008B5091" w:rsidRPr="00840509">
        <w:rPr>
          <w:rFonts w:cstheme="minorHAnsi"/>
          <w:b/>
          <w:bCs/>
          <w:sz w:val="28"/>
          <w:szCs w:val="28"/>
        </w:rPr>
        <w:t>Presentation</w:t>
      </w:r>
    </w:p>
    <w:p w14:paraId="58C0D6DA" w14:textId="77777777" w:rsidR="009218D2" w:rsidRPr="00902E04" w:rsidRDefault="009218D2" w:rsidP="000E59F1">
      <w:pPr>
        <w:tabs>
          <w:tab w:val="left" w:pos="2835"/>
        </w:tabs>
        <w:rPr>
          <w:rFonts w:cstheme="minorHAnsi"/>
          <w:color w:val="000000" w:themeColor="text1"/>
          <w:szCs w:val="24"/>
        </w:rPr>
      </w:pPr>
    </w:p>
    <w:p w14:paraId="444999CB" w14:textId="08949EB1" w:rsidR="002D72AC" w:rsidRPr="002D72AC" w:rsidRDefault="000E59F1" w:rsidP="002D72AC">
      <w:pPr>
        <w:tabs>
          <w:tab w:val="left" w:pos="2835"/>
        </w:tabs>
        <w:jc w:val="both"/>
        <w:rPr>
          <w:rFonts w:cstheme="minorHAnsi"/>
          <w:color w:val="000000" w:themeColor="text1"/>
          <w:szCs w:val="24"/>
        </w:rPr>
      </w:pPr>
      <w:r w:rsidRPr="00902E04">
        <w:rPr>
          <w:rFonts w:cstheme="minorHAnsi"/>
          <w:color w:val="000000" w:themeColor="text1"/>
          <w:szCs w:val="24"/>
        </w:rPr>
        <w:t xml:space="preserve">Please note that you are expected to submit your coursework by the deadline indicated </w:t>
      </w:r>
      <w:r w:rsidR="009218D2" w:rsidRPr="00902E04">
        <w:rPr>
          <w:rFonts w:cstheme="minorHAnsi"/>
          <w:color w:val="000000" w:themeColor="text1"/>
          <w:szCs w:val="24"/>
        </w:rPr>
        <w:t>below</w:t>
      </w:r>
      <w:r w:rsidRPr="00902E04">
        <w:rPr>
          <w:rFonts w:cstheme="minorHAnsi"/>
          <w:color w:val="000000" w:themeColor="text1"/>
          <w:szCs w:val="24"/>
        </w:rPr>
        <w:t xml:space="preserve">. You should plan your workload to avoid being impacted upon by a minor illness or other causes, such as technical issues. </w:t>
      </w:r>
    </w:p>
    <w:p w14:paraId="5BE022A3" w14:textId="4BBD97AC" w:rsidR="00037D96" w:rsidRPr="00902E04" w:rsidRDefault="00037D96" w:rsidP="006D6298">
      <w:pPr>
        <w:pStyle w:val="Heading1"/>
        <w:jc w:val="both"/>
        <w:rPr>
          <w:rFonts w:asciiTheme="minorHAnsi" w:hAnsiTheme="minorHAnsi" w:cstheme="minorHAnsi"/>
          <w:sz w:val="24"/>
          <w:szCs w:val="24"/>
        </w:rPr>
      </w:pPr>
      <w:r w:rsidRPr="00902E04">
        <w:rPr>
          <w:rFonts w:asciiTheme="minorHAnsi" w:hAnsiTheme="minorHAnsi" w:cstheme="minorHAnsi"/>
          <w:sz w:val="24"/>
          <w:szCs w:val="24"/>
        </w:rPr>
        <w:t>Submission and feedback dates</w:t>
      </w:r>
    </w:p>
    <w:p w14:paraId="7C1E31E6" w14:textId="08C14C46" w:rsidR="00037D96" w:rsidRPr="00902E04" w:rsidRDefault="002D72AC" w:rsidP="006D6298">
      <w:pPr>
        <w:tabs>
          <w:tab w:val="left" w:pos="2835"/>
        </w:tabs>
        <w:jc w:val="both"/>
        <w:rPr>
          <w:rFonts w:cstheme="minorHAnsi"/>
          <w:szCs w:val="24"/>
        </w:rPr>
      </w:pPr>
      <w:r>
        <w:rPr>
          <w:rFonts w:cstheme="minorHAnsi"/>
          <w:b/>
          <w:bCs/>
          <w:szCs w:val="24"/>
        </w:rPr>
        <w:t>Examination</w:t>
      </w:r>
      <w:r w:rsidR="00037D96" w:rsidRPr="00902E04">
        <w:rPr>
          <w:rFonts w:cstheme="minorHAnsi"/>
          <w:b/>
          <w:bCs/>
          <w:szCs w:val="24"/>
        </w:rPr>
        <w:t xml:space="preserve"> d</w:t>
      </w:r>
      <w:r>
        <w:rPr>
          <w:rFonts w:cstheme="minorHAnsi"/>
          <w:b/>
          <w:bCs/>
          <w:szCs w:val="24"/>
        </w:rPr>
        <w:t>ate</w:t>
      </w:r>
      <w:r w:rsidR="00037D96" w:rsidRPr="00902E04">
        <w:rPr>
          <w:rFonts w:cstheme="minorHAnsi"/>
          <w:b/>
          <w:bCs/>
          <w:szCs w:val="24"/>
        </w:rPr>
        <w:t>:</w:t>
      </w:r>
      <w:r w:rsidR="00A447C0" w:rsidRPr="00902E04">
        <w:rPr>
          <w:rFonts w:cstheme="minorHAnsi"/>
          <w:szCs w:val="24"/>
        </w:rPr>
        <w:t xml:space="preserve"> </w:t>
      </w:r>
      <w:r w:rsidR="008B5091">
        <w:rPr>
          <w:rFonts w:cstheme="minorHAnsi"/>
          <w:szCs w:val="24"/>
        </w:rPr>
        <w:t>Monday, Tuesday, and Wednesday</w:t>
      </w:r>
      <w:r w:rsidR="00284213">
        <w:rPr>
          <w:rFonts w:cstheme="minorHAnsi"/>
          <w:szCs w:val="24"/>
        </w:rPr>
        <w:t xml:space="preserve">, </w:t>
      </w:r>
      <w:r w:rsidR="008B5091">
        <w:rPr>
          <w:rFonts w:cstheme="minorHAnsi"/>
          <w:szCs w:val="24"/>
        </w:rPr>
        <w:t>13-</w:t>
      </w:r>
      <w:r w:rsidR="00284213">
        <w:rPr>
          <w:rFonts w:cstheme="minorHAnsi"/>
          <w:szCs w:val="24"/>
        </w:rPr>
        <w:t>1</w:t>
      </w:r>
      <w:r w:rsidR="008B5091">
        <w:rPr>
          <w:rFonts w:cstheme="minorHAnsi"/>
          <w:szCs w:val="24"/>
        </w:rPr>
        <w:t>4</w:t>
      </w:r>
      <w:r w:rsidR="00284213">
        <w:rPr>
          <w:rFonts w:cstheme="minorHAnsi"/>
          <w:szCs w:val="24"/>
        </w:rPr>
        <w:t>-1</w:t>
      </w:r>
      <w:r w:rsidR="008B5091">
        <w:rPr>
          <w:rFonts w:cstheme="minorHAnsi"/>
          <w:szCs w:val="24"/>
        </w:rPr>
        <w:t>5</w:t>
      </w:r>
      <w:r w:rsidR="00284213">
        <w:rPr>
          <w:rFonts w:cstheme="minorHAnsi"/>
          <w:szCs w:val="24"/>
        </w:rPr>
        <w:t xml:space="preserve"> </w:t>
      </w:r>
      <w:r w:rsidR="008B5091">
        <w:rPr>
          <w:rFonts w:cstheme="minorHAnsi"/>
          <w:szCs w:val="24"/>
        </w:rPr>
        <w:t>March</w:t>
      </w:r>
      <w:r w:rsidR="00AD6C1F">
        <w:rPr>
          <w:rFonts w:cstheme="minorHAnsi"/>
          <w:szCs w:val="24"/>
        </w:rPr>
        <w:t xml:space="preserve"> 2023</w:t>
      </w:r>
      <w:r w:rsidR="00284213">
        <w:rPr>
          <w:rFonts w:cstheme="minorHAnsi"/>
          <w:szCs w:val="24"/>
        </w:rPr>
        <w:t xml:space="preserve"> (earlier dates can be arranged upon request)</w:t>
      </w:r>
    </w:p>
    <w:p w14:paraId="04AB0BF6" w14:textId="3A3BEDD5" w:rsidR="0CA85974" w:rsidRPr="00902E04" w:rsidRDefault="00C56BD9" w:rsidP="006D6298">
      <w:pPr>
        <w:tabs>
          <w:tab w:val="left" w:pos="2835"/>
        </w:tabs>
        <w:jc w:val="both"/>
        <w:rPr>
          <w:rFonts w:cstheme="minorHAnsi"/>
          <w:color w:val="000000" w:themeColor="text1"/>
          <w:szCs w:val="24"/>
        </w:rPr>
      </w:pPr>
      <w:r w:rsidRPr="00902E04">
        <w:rPr>
          <w:rFonts w:cstheme="minorHAnsi"/>
          <w:color w:val="000000" w:themeColor="text1"/>
          <w:szCs w:val="24"/>
        </w:rPr>
        <w:t xml:space="preserve">This deadline is </w:t>
      </w:r>
      <w:r w:rsidR="006561D7">
        <w:rPr>
          <w:rFonts w:cstheme="minorHAnsi"/>
          <w:color w:val="000000" w:themeColor="text1"/>
          <w:szCs w:val="24"/>
        </w:rPr>
        <w:t xml:space="preserve">not </w:t>
      </w:r>
      <w:r w:rsidR="0CA85974" w:rsidRPr="00902E04">
        <w:rPr>
          <w:rFonts w:cstheme="minorHAnsi"/>
          <w:color w:val="000000" w:themeColor="text1"/>
          <w:szCs w:val="24"/>
        </w:rPr>
        <w:t>eligible for 5 calendar day late submission window</w:t>
      </w:r>
    </w:p>
    <w:p w14:paraId="52FF434A" w14:textId="32B29897" w:rsidR="00037D96" w:rsidRPr="00902E04" w:rsidRDefault="005B78D7" w:rsidP="00AD6C1F">
      <w:pPr>
        <w:rPr>
          <w:rFonts w:cstheme="minorHAnsi"/>
          <w:color w:val="000000" w:themeColor="text1"/>
          <w:szCs w:val="24"/>
        </w:rPr>
      </w:pPr>
      <w:r w:rsidRPr="005B78D7">
        <w:rPr>
          <w:rFonts w:cstheme="minorHAnsi"/>
          <w:b/>
          <w:bCs/>
          <w:szCs w:val="24"/>
        </w:rPr>
        <w:t>O</w:t>
      </w:r>
      <w:r w:rsidR="006561D7" w:rsidRPr="005B78D7">
        <w:rPr>
          <w:rFonts w:cstheme="minorHAnsi"/>
          <w:b/>
          <w:bCs/>
          <w:szCs w:val="24"/>
        </w:rPr>
        <w:t>ral feedback</w:t>
      </w:r>
      <w:r w:rsidR="006561D7">
        <w:rPr>
          <w:rFonts w:cstheme="minorHAnsi"/>
          <w:szCs w:val="24"/>
        </w:rPr>
        <w:t xml:space="preserve"> </w:t>
      </w:r>
      <w:r w:rsidR="00AD6C1F">
        <w:rPr>
          <w:rFonts w:cstheme="minorHAnsi"/>
          <w:szCs w:val="24"/>
        </w:rPr>
        <w:t>will be</w:t>
      </w:r>
      <w:r w:rsidR="006561D7">
        <w:rPr>
          <w:rFonts w:cstheme="minorHAnsi"/>
          <w:szCs w:val="24"/>
        </w:rPr>
        <w:t xml:space="preserve"> available </w:t>
      </w:r>
      <w:r w:rsidR="006561D7">
        <w:rPr>
          <w:rFonts w:cstheme="minorHAnsi"/>
          <w:color w:val="000000" w:themeColor="text1"/>
          <w:szCs w:val="24"/>
        </w:rPr>
        <w:t>immediately after the</w:t>
      </w:r>
      <w:r w:rsidR="00AD6C1F">
        <w:rPr>
          <w:rFonts w:cstheme="minorHAnsi"/>
          <w:color w:val="000000" w:themeColor="text1"/>
          <w:szCs w:val="24"/>
        </w:rPr>
        <w:t xml:space="preserve"> </w:t>
      </w:r>
      <w:r w:rsidR="006561D7">
        <w:rPr>
          <w:rFonts w:cstheme="minorHAnsi"/>
          <w:color w:val="000000" w:themeColor="text1"/>
          <w:szCs w:val="24"/>
        </w:rPr>
        <w:t xml:space="preserve">examination. </w:t>
      </w:r>
      <w:r w:rsidR="006561D7" w:rsidRPr="005B78D7">
        <w:rPr>
          <w:rFonts w:cstheme="minorHAnsi"/>
          <w:b/>
          <w:bCs/>
          <w:color w:val="000000" w:themeColor="text1"/>
          <w:szCs w:val="24"/>
        </w:rPr>
        <w:t>Marks</w:t>
      </w:r>
      <w:r w:rsidR="006561D7">
        <w:rPr>
          <w:rFonts w:cstheme="minorHAnsi"/>
          <w:color w:val="000000" w:themeColor="text1"/>
          <w:szCs w:val="24"/>
        </w:rPr>
        <w:t xml:space="preserve"> </w:t>
      </w:r>
      <w:r w:rsidR="00AD6C1F">
        <w:rPr>
          <w:rFonts w:cstheme="minorHAnsi"/>
          <w:color w:val="000000" w:themeColor="text1"/>
          <w:szCs w:val="24"/>
        </w:rPr>
        <w:t xml:space="preserve">will be available on </w:t>
      </w:r>
      <w:r w:rsidR="008B5091">
        <w:rPr>
          <w:rFonts w:cstheme="minorHAnsi"/>
          <w:color w:val="000000" w:themeColor="text1"/>
          <w:szCs w:val="24"/>
        </w:rPr>
        <w:t>20</w:t>
      </w:r>
      <w:r w:rsidR="00AD6C1F">
        <w:rPr>
          <w:rFonts w:cstheme="minorHAnsi"/>
          <w:color w:val="000000" w:themeColor="text1"/>
          <w:szCs w:val="24"/>
        </w:rPr>
        <w:t xml:space="preserve"> </w:t>
      </w:r>
      <w:r w:rsidR="008B5091">
        <w:rPr>
          <w:rFonts w:cstheme="minorHAnsi"/>
          <w:color w:val="000000" w:themeColor="text1"/>
          <w:szCs w:val="24"/>
        </w:rPr>
        <w:t>March</w:t>
      </w:r>
      <w:r w:rsidR="00AD6C1F">
        <w:rPr>
          <w:rFonts w:cstheme="minorHAnsi"/>
          <w:color w:val="000000" w:themeColor="text1"/>
          <w:szCs w:val="24"/>
        </w:rPr>
        <w:t xml:space="preserve"> 2023</w:t>
      </w:r>
      <w:r>
        <w:rPr>
          <w:rFonts w:cstheme="minorHAnsi"/>
          <w:color w:val="000000" w:themeColor="text1"/>
          <w:szCs w:val="24"/>
        </w:rPr>
        <w:t>.</w:t>
      </w:r>
    </w:p>
    <w:p w14:paraId="293520F1" w14:textId="081A0202" w:rsidR="00037D96" w:rsidRPr="00902E04" w:rsidRDefault="00037D96" w:rsidP="006D6298">
      <w:pPr>
        <w:pStyle w:val="Heading1"/>
        <w:jc w:val="both"/>
        <w:rPr>
          <w:rFonts w:asciiTheme="minorHAnsi" w:hAnsiTheme="minorHAnsi" w:cstheme="minorHAnsi"/>
          <w:sz w:val="24"/>
          <w:szCs w:val="24"/>
        </w:rPr>
      </w:pPr>
      <w:r w:rsidRPr="00902E04">
        <w:rPr>
          <w:rFonts w:asciiTheme="minorHAnsi" w:hAnsiTheme="minorHAnsi" w:cstheme="minorHAnsi"/>
          <w:sz w:val="24"/>
          <w:szCs w:val="24"/>
        </w:rPr>
        <w:t>Submission details</w:t>
      </w:r>
    </w:p>
    <w:p w14:paraId="763D8328" w14:textId="097E7A96" w:rsidR="00037D96" w:rsidRPr="00902E04" w:rsidRDefault="00037D96" w:rsidP="006D6298">
      <w:pPr>
        <w:tabs>
          <w:tab w:val="left" w:pos="2835"/>
        </w:tabs>
        <w:jc w:val="both"/>
        <w:rPr>
          <w:rFonts w:cstheme="minorHAnsi"/>
          <w:szCs w:val="24"/>
        </w:rPr>
      </w:pPr>
      <w:r w:rsidRPr="00902E04">
        <w:rPr>
          <w:rFonts w:cstheme="minorHAnsi"/>
          <w:b/>
          <w:bCs/>
          <w:szCs w:val="24"/>
        </w:rPr>
        <w:t>Module title and code</w:t>
      </w:r>
      <w:r w:rsidRPr="00902E04">
        <w:rPr>
          <w:rFonts w:cstheme="minorHAnsi"/>
          <w:szCs w:val="24"/>
        </w:rPr>
        <w:t>:</w:t>
      </w:r>
      <w:r w:rsidR="00A447C0" w:rsidRPr="00902E04">
        <w:rPr>
          <w:rFonts w:cstheme="minorHAnsi"/>
          <w:szCs w:val="24"/>
        </w:rPr>
        <w:t xml:space="preserve"> </w:t>
      </w:r>
      <w:r w:rsidR="008B5091">
        <w:rPr>
          <w:rFonts w:cstheme="minorHAnsi"/>
          <w:color w:val="000000" w:themeColor="text1"/>
          <w:szCs w:val="24"/>
        </w:rPr>
        <w:t xml:space="preserve">Ancient Philosophy </w:t>
      </w:r>
      <w:r w:rsidR="00CA4F7A" w:rsidRPr="00902E04">
        <w:rPr>
          <w:rFonts w:cstheme="minorHAnsi"/>
          <w:color w:val="000000" w:themeColor="text1"/>
          <w:szCs w:val="24"/>
        </w:rPr>
        <w:t>(</w:t>
      </w:r>
      <w:r w:rsidR="008B5091" w:rsidRPr="008B5091">
        <w:rPr>
          <w:rFonts w:cstheme="minorHAnsi"/>
          <w:color w:val="000000" w:themeColor="text1"/>
          <w:szCs w:val="24"/>
        </w:rPr>
        <w:t>UZRPMS-30-1</w:t>
      </w:r>
      <w:r w:rsidR="007508F8" w:rsidRPr="00902E04">
        <w:rPr>
          <w:rFonts w:cstheme="minorHAnsi"/>
          <w:color w:val="000000" w:themeColor="text1"/>
          <w:szCs w:val="24"/>
        </w:rPr>
        <w:t>)</w:t>
      </w:r>
      <w:r w:rsidRPr="00902E04">
        <w:rPr>
          <w:rFonts w:cstheme="minorHAnsi"/>
          <w:color w:val="000000" w:themeColor="text1"/>
          <w:szCs w:val="24"/>
        </w:rPr>
        <w:tab/>
      </w:r>
      <w:r w:rsidRPr="00902E04">
        <w:rPr>
          <w:rFonts w:cstheme="minorHAnsi"/>
          <w:szCs w:val="24"/>
        </w:rPr>
        <w:tab/>
      </w:r>
    </w:p>
    <w:p w14:paraId="30DD8BEB" w14:textId="1F025D7D" w:rsidR="00037D96" w:rsidRPr="00902E04" w:rsidRDefault="4FC2D897" w:rsidP="006D6298">
      <w:pPr>
        <w:tabs>
          <w:tab w:val="left" w:pos="2835"/>
        </w:tabs>
        <w:ind w:left="2880" w:hanging="2880"/>
        <w:jc w:val="both"/>
        <w:rPr>
          <w:rFonts w:cstheme="minorHAnsi"/>
          <w:szCs w:val="24"/>
        </w:rPr>
      </w:pPr>
      <w:r w:rsidRPr="00902E04">
        <w:rPr>
          <w:rFonts w:cstheme="minorHAnsi"/>
          <w:b/>
          <w:bCs/>
          <w:szCs w:val="24"/>
        </w:rPr>
        <w:t>Component and type</w:t>
      </w:r>
      <w:r w:rsidRPr="00902E04">
        <w:rPr>
          <w:rFonts w:cstheme="minorHAnsi"/>
          <w:szCs w:val="24"/>
        </w:rPr>
        <w:t>:</w:t>
      </w:r>
      <w:r w:rsidR="00A447C0" w:rsidRPr="00902E04">
        <w:rPr>
          <w:rFonts w:cstheme="minorHAnsi"/>
          <w:szCs w:val="24"/>
        </w:rPr>
        <w:t xml:space="preserve"> </w:t>
      </w:r>
      <w:r w:rsidR="005B78D7">
        <w:rPr>
          <w:rFonts w:cstheme="minorHAnsi"/>
          <w:color w:val="000000" w:themeColor="text1"/>
          <w:szCs w:val="24"/>
        </w:rPr>
        <w:t>A</w:t>
      </w:r>
    </w:p>
    <w:p w14:paraId="3E4D8FE9" w14:textId="2D07C2A2" w:rsidR="00037D96" w:rsidRPr="00902E04" w:rsidRDefault="00037D96" w:rsidP="006D6298">
      <w:pPr>
        <w:tabs>
          <w:tab w:val="left" w:pos="2835"/>
        </w:tabs>
        <w:jc w:val="both"/>
        <w:rPr>
          <w:rFonts w:cstheme="minorHAnsi"/>
          <w:color w:val="000000" w:themeColor="text1"/>
          <w:szCs w:val="24"/>
        </w:rPr>
      </w:pPr>
      <w:r w:rsidRPr="00902E04">
        <w:rPr>
          <w:rFonts w:cstheme="minorHAnsi"/>
          <w:b/>
          <w:bCs/>
          <w:szCs w:val="24"/>
        </w:rPr>
        <w:t>Assessment title:</w:t>
      </w:r>
      <w:r w:rsidR="00A447C0" w:rsidRPr="00902E04">
        <w:rPr>
          <w:rFonts w:cstheme="minorHAnsi"/>
          <w:szCs w:val="24"/>
        </w:rPr>
        <w:t xml:space="preserve"> </w:t>
      </w:r>
      <w:r w:rsidR="005B78D7">
        <w:rPr>
          <w:rFonts w:cstheme="minorHAnsi"/>
          <w:color w:val="000000" w:themeColor="text1"/>
          <w:szCs w:val="24"/>
        </w:rPr>
        <w:t xml:space="preserve">Oral </w:t>
      </w:r>
      <w:r w:rsidR="008B5091">
        <w:rPr>
          <w:rFonts w:cstheme="minorHAnsi"/>
          <w:color w:val="000000" w:themeColor="text1"/>
          <w:szCs w:val="24"/>
        </w:rPr>
        <w:t>Presentation</w:t>
      </w:r>
    </w:p>
    <w:p w14:paraId="4096B9CE" w14:textId="0AD33596" w:rsidR="00037D96" w:rsidRPr="00902E04" w:rsidRDefault="00DA2A1B" w:rsidP="006D6298">
      <w:pPr>
        <w:tabs>
          <w:tab w:val="left" w:pos="2835"/>
        </w:tabs>
        <w:jc w:val="both"/>
        <w:rPr>
          <w:rFonts w:cstheme="minorHAnsi"/>
          <w:szCs w:val="24"/>
        </w:rPr>
      </w:pPr>
      <w:r w:rsidRPr="00902E04">
        <w:rPr>
          <w:rFonts w:cstheme="minorHAnsi"/>
          <w:b/>
          <w:bCs/>
          <w:szCs w:val="24"/>
        </w:rPr>
        <w:t>Assessment weighting</w:t>
      </w:r>
      <w:r w:rsidR="00037D96" w:rsidRPr="00902E04">
        <w:rPr>
          <w:rFonts w:cstheme="minorHAnsi"/>
          <w:b/>
          <w:bCs/>
          <w:szCs w:val="24"/>
        </w:rPr>
        <w:t>:</w:t>
      </w:r>
      <w:r w:rsidR="00A447C0" w:rsidRPr="00902E04">
        <w:rPr>
          <w:rFonts w:cstheme="minorHAnsi"/>
          <w:szCs w:val="24"/>
        </w:rPr>
        <w:t xml:space="preserve"> </w:t>
      </w:r>
      <w:r w:rsidR="008B5091">
        <w:rPr>
          <w:rFonts w:cstheme="minorHAnsi"/>
          <w:color w:val="000000" w:themeColor="text1"/>
          <w:szCs w:val="24"/>
        </w:rPr>
        <w:t>3</w:t>
      </w:r>
      <w:r w:rsidR="005B78D7">
        <w:rPr>
          <w:rFonts w:cstheme="minorHAnsi"/>
          <w:color w:val="000000" w:themeColor="text1"/>
          <w:szCs w:val="24"/>
        </w:rPr>
        <w:t>0</w:t>
      </w:r>
      <w:r w:rsidR="00037D96" w:rsidRPr="00902E04">
        <w:rPr>
          <w:rFonts w:cstheme="minorHAnsi"/>
          <w:szCs w:val="24"/>
        </w:rPr>
        <w:t>%</w:t>
      </w:r>
      <w:r w:rsidRPr="00902E04">
        <w:rPr>
          <w:rFonts w:cstheme="minorHAnsi"/>
          <w:szCs w:val="24"/>
        </w:rPr>
        <w:t xml:space="preserve"> of total module mark</w:t>
      </w:r>
    </w:p>
    <w:p w14:paraId="0DEB6CD1" w14:textId="7A9C0868" w:rsidR="00902E04" w:rsidRDefault="00037D96" w:rsidP="006D6298">
      <w:pPr>
        <w:tabs>
          <w:tab w:val="left" w:pos="2835"/>
        </w:tabs>
        <w:jc w:val="both"/>
        <w:rPr>
          <w:rFonts w:cstheme="minorHAnsi"/>
          <w:color w:val="000000" w:themeColor="text1"/>
          <w:szCs w:val="24"/>
        </w:rPr>
      </w:pPr>
      <w:r w:rsidRPr="00902E04">
        <w:rPr>
          <w:rFonts w:cstheme="minorHAnsi"/>
          <w:b/>
          <w:bCs/>
          <w:szCs w:val="24"/>
        </w:rPr>
        <w:t>Size or length of assessment:</w:t>
      </w:r>
      <w:r w:rsidR="00EC455C" w:rsidRPr="00902E04">
        <w:rPr>
          <w:rFonts w:cstheme="minorHAnsi"/>
          <w:b/>
          <w:bCs/>
          <w:szCs w:val="24"/>
        </w:rPr>
        <w:t xml:space="preserve"> </w:t>
      </w:r>
      <w:r w:rsidR="00A447C0" w:rsidRPr="00902E04">
        <w:rPr>
          <w:rFonts w:cstheme="minorHAnsi"/>
          <w:color w:val="000000" w:themeColor="text1"/>
          <w:szCs w:val="24"/>
        </w:rPr>
        <w:t>2</w:t>
      </w:r>
      <w:r w:rsidR="005B78D7">
        <w:rPr>
          <w:rFonts w:cstheme="minorHAnsi"/>
          <w:color w:val="000000" w:themeColor="text1"/>
          <w:szCs w:val="24"/>
        </w:rPr>
        <w:t>0 minutes</w:t>
      </w:r>
      <w:r w:rsidR="008B5091">
        <w:rPr>
          <w:rFonts w:cstheme="minorHAnsi"/>
          <w:color w:val="000000" w:themeColor="text1"/>
          <w:szCs w:val="24"/>
        </w:rPr>
        <w:t xml:space="preserve"> (max</w:t>
      </w:r>
      <w:r w:rsidR="00840509">
        <w:rPr>
          <w:rFonts w:cstheme="minorHAnsi"/>
          <w:color w:val="000000" w:themeColor="text1"/>
          <w:szCs w:val="24"/>
        </w:rPr>
        <w:t>.</w:t>
      </w:r>
      <w:r w:rsidR="008B5091">
        <w:rPr>
          <w:rFonts w:cstheme="minorHAnsi"/>
          <w:color w:val="000000" w:themeColor="text1"/>
          <w:szCs w:val="24"/>
        </w:rPr>
        <w:t xml:space="preserve"> 10 mins presentation + 10 mins for questions)</w:t>
      </w:r>
    </w:p>
    <w:p w14:paraId="28D04882" w14:textId="012F81A4" w:rsidR="00DD0712" w:rsidRPr="00902E04" w:rsidRDefault="00902E04" w:rsidP="006D6298">
      <w:pPr>
        <w:spacing w:after="0" w:line="240" w:lineRule="auto"/>
        <w:jc w:val="both"/>
        <w:rPr>
          <w:rFonts w:cstheme="minorHAnsi"/>
          <w:color w:val="000000" w:themeColor="text1"/>
          <w:szCs w:val="24"/>
        </w:rPr>
      </w:pPr>
      <w:r>
        <w:rPr>
          <w:rFonts w:cstheme="minorHAnsi"/>
          <w:color w:val="000000" w:themeColor="text1"/>
          <w:szCs w:val="24"/>
        </w:rPr>
        <w:br w:type="page"/>
      </w:r>
    </w:p>
    <w:p w14:paraId="7DABFBD7" w14:textId="7653F12A" w:rsidR="00037D96" w:rsidRPr="00902E04" w:rsidRDefault="00037D96" w:rsidP="006D6298">
      <w:pPr>
        <w:tabs>
          <w:tab w:val="left" w:pos="2835"/>
        </w:tabs>
        <w:jc w:val="both"/>
        <w:rPr>
          <w:rFonts w:cstheme="minorHAnsi"/>
          <w:b/>
          <w:bCs/>
          <w:szCs w:val="24"/>
        </w:rPr>
      </w:pPr>
      <w:r w:rsidRPr="00902E04">
        <w:rPr>
          <w:rFonts w:cstheme="minorHAnsi"/>
          <w:b/>
          <w:bCs/>
          <w:szCs w:val="24"/>
        </w:rPr>
        <w:lastRenderedPageBreak/>
        <w:t>Module learning outcomes assessed by this task:</w:t>
      </w:r>
    </w:p>
    <w:p w14:paraId="0D57C79B" w14:textId="6538DAC8" w:rsidR="00037D96" w:rsidRPr="00902E04" w:rsidRDefault="00037D96" w:rsidP="006D6298">
      <w:pPr>
        <w:tabs>
          <w:tab w:val="left" w:pos="2835"/>
        </w:tabs>
        <w:jc w:val="both"/>
        <w:rPr>
          <w:rFonts w:cstheme="minorHAnsi"/>
          <w:szCs w:val="24"/>
        </w:rPr>
      </w:pPr>
      <w:r w:rsidRPr="00902E04">
        <w:rPr>
          <w:rFonts w:cstheme="minorHAnsi"/>
          <w:szCs w:val="24"/>
        </w:rPr>
        <w:t xml:space="preserve">1. </w:t>
      </w:r>
      <w:r w:rsidR="00526732" w:rsidRPr="00902E04">
        <w:rPr>
          <w:rFonts w:cstheme="minorHAnsi"/>
          <w:szCs w:val="24"/>
        </w:rPr>
        <w:t>Demonstrate a good knowledge of the principal philosophies</w:t>
      </w:r>
      <w:r w:rsidR="00840509">
        <w:rPr>
          <w:rFonts w:cstheme="minorHAnsi"/>
          <w:szCs w:val="24"/>
        </w:rPr>
        <w:t xml:space="preserve"> and</w:t>
      </w:r>
      <w:r w:rsidR="00526732" w:rsidRPr="00902E04">
        <w:rPr>
          <w:rFonts w:cstheme="minorHAnsi"/>
          <w:szCs w:val="24"/>
        </w:rPr>
        <w:t xml:space="preserve"> problems </w:t>
      </w:r>
      <w:r w:rsidR="00840509">
        <w:rPr>
          <w:rFonts w:cstheme="minorHAnsi"/>
          <w:szCs w:val="24"/>
        </w:rPr>
        <w:t>in Ancient Philosophy</w:t>
      </w:r>
      <w:r w:rsidR="00526732" w:rsidRPr="00902E04">
        <w:rPr>
          <w:rFonts w:cstheme="minorHAnsi"/>
          <w:szCs w:val="24"/>
        </w:rPr>
        <w:t>.</w:t>
      </w:r>
    </w:p>
    <w:p w14:paraId="6A249728" w14:textId="66135EED" w:rsidR="00037D96" w:rsidRPr="00902E04" w:rsidRDefault="00037D96" w:rsidP="006D6298">
      <w:pPr>
        <w:tabs>
          <w:tab w:val="left" w:pos="2835"/>
        </w:tabs>
        <w:jc w:val="both"/>
        <w:rPr>
          <w:rFonts w:cstheme="minorHAnsi"/>
          <w:szCs w:val="24"/>
        </w:rPr>
      </w:pPr>
      <w:r w:rsidRPr="00902E04">
        <w:rPr>
          <w:rFonts w:cstheme="minorHAnsi"/>
          <w:szCs w:val="24"/>
        </w:rPr>
        <w:t>2.</w:t>
      </w:r>
      <w:r w:rsidR="00902E04" w:rsidRPr="00902E04">
        <w:rPr>
          <w:rFonts w:cstheme="minorHAnsi"/>
          <w:szCs w:val="24"/>
        </w:rPr>
        <w:t xml:space="preserve"> </w:t>
      </w:r>
      <w:r w:rsidR="00902E04" w:rsidRPr="00902E04">
        <w:rPr>
          <w:rFonts w:cstheme="minorHAnsi"/>
          <w:color w:val="000000"/>
          <w:szCs w:val="24"/>
          <w:shd w:val="clear" w:color="auto" w:fill="FFFFFF"/>
        </w:rPr>
        <w:t>Present, assess, and discuss central arguments and issues</w:t>
      </w:r>
      <w:r w:rsidR="00840509">
        <w:rPr>
          <w:rFonts w:cstheme="minorHAnsi"/>
          <w:color w:val="000000"/>
          <w:szCs w:val="24"/>
          <w:shd w:val="clear" w:color="auto" w:fill="FFFFFF"/>
        </w:rPr>
        <w:t xml:space="preserve"> in </w:t>
      </w:r>
      <w:r w:rsidR="00840509">
        <w:rPr>
          <w:rFonts w:cstheme="minorHAnsi"/>
          <w:szCs w:val="24"/>
        </w:rPr>
        <w:t>in Ancient Philosophy</w:t>
      </w:r>
      <w:r w:rsidR="00840509" w:rsidRPr="00902E04">
        <w:rPr>
          <w:rFonts w:cstheme="minorHAnsi"/>
          <w:szCs w:val="24"/>
        </w:rPr>
        <w:t>.</w:t>
      </w:r>
    </w:p>
    <w:p w14:paraId="7D3D06A7" w14:textId="52C48620" w:rsidR="00037D96" w:rsidRPr="00902E04" w:rsidRDefault="00037D96" w:rsidP="006D6298">
      <w:pPr>
        <w:tabs>
          <w:tab w:val="left" w:pos="2835"/>
        </w:tabs>
        <w:jc w:val="both"/>
        <w:rPr>
          <w:rFonts w:cstheme="minorHAnsi"/>
          <w:szCs w:val="24"/>
        </w:rPr>
      </w:pPr>
      <w:r w:rsidRPr="00902E04">
        <w:rPr>
          <w:rFonts w:cstheme="minorHAnsi"/>
          <w:szCs w:val="24"/>
        </w:rPr>
        <w:t>3.</w:t>
      </w:r>
      <w:r w:rsidR="00902E04" w:rsidRPr="00902E04">
        <w:rPr>
          <w:rFonts w:cstheme="minorHAnsi"/>
          <w:szCs w:val="24"/>
        </w:rPr>
        <w:t xml:space="preserve"> Develop and showcase a critical awareness of both the historical evolution and the relevance of </w:t>
      </w:r>
      <w:r w:rsidR="00840509">
        <w:rPr>
          <w:rFonts w:cstheme="minorHAnsi"/>
          <w:szCs w:val="24"/>
        </w:rPr>
        <w:t>Ancient Philosophy</w:t>
      </w:r>
      <w:r w:rsidR="00840509">
        <w:rPr>
          <w:rFonts w:cstheme="minorHAnsi"/>
          <w:szCs w:val="24"/>
        </w:rPr>
        <w:t xml:space="preserve"> to</w:t>
      </w:r>
      <w:r w:rsidR="00902E04" w:rsidRPr="00902E04">
        <w:rPr>
          <w:rFonts w:cstheme="minorHAnsi"/>
          <w:szCs w:val="24"/>
        </w:rPr>
        <w:t xml:space="preserve"> today’s philosophical </w:t>
      </w:r>
      <w:r w:rsidR="00840509">
        <w:rPr>
          <w:rFonts w:cstheme="minorHAnsi"/>
          <w:szCs w:val="24"/>
        </w:rPr>
        <w:t>theories.</w:t>
      </w:r>
    </w:p>
    <w:p w14:paraId="62C61B0D" w14:textId="0D562B72" w:rsidR="00037D96" w:rsidRPr="00902E04" w:rsidRDefault="4FC2D897" w:rsidP="006D6298">
      <w:pPr>
        <w:pStyle w:val="Heading1"/>
        <w:jc w:val="both"/>
        <w:rPr>
          <w:rFonts w:asciiTheme="minorHAnsi" w:hAnsiTheme="minorHAnsi" w:cstheme="minorHAnsi"/>
          <w:sz w:val="24"/>
          <w:szCs w:val="24"/>
        </w:rPr>
      </w:pPr>
      <w:r w:rsidRPr="00902E04">
        <w:rPr>
          <w:rFonts w:asciiTheme="minorHAnsi" w:hAnsiTheme="minorHAnsi" w:cstheme="minorHAnsi"/>
          <w:sz w:val="24"/>
          <w:szCs w:val="24"/>
        </w:rPr>
        <w:t xml:space="preserve">Completing your assessment </w:t>
      </w:r>
    </w:p>
    <w:p w14:paraId="0C3A9519" w14:textId="224E080A" w:rsidR="006D6298" w:rsidRPr="006D6298" w:rsidRDefault="006D6298" w:rsidP="006D6298">
      <w:pPr>
        <w:jc w:val="both"/>
        <w:rPr>
          <w:rFonts w:cstheme="minorHAnsi"/>
          <w:color w:val="000000" w:themeColor="text1"/>
          <w:szCs w:val="24"/>
        </w:rPr>
      </w:pPr>
      <w:r w:rsidRPr="006D6298">
        <w:rPr>
          <w:rFonts w:cstheme="minorHAnsi"/>
          <w:color w:val="000000" w:themeColor="text1"/>
          <w:szCs w:val="24"/>
        </w:rPr>
        <w:t xml:space="preserve">The </w:t>
      </w:r>
      <w:r w:rsidR="00840509">
        <w:rPr>
          <w:rFonts w:cstheme="minorHAnsi"/>
          <w:color w:val="000000" w:themeColor="text1"/>
          <w:szCs w:val="24"/>
        </w:rPr>
        <w:t>oral presentation</w:t>
      </w:r>
      <w:r w:rsidRPr="006D6298">
        <w:rPr>
          <w:rFonts w:cstheme="minorHAnsi"/>
          <w:color w:val="000000" w:themeColor="text1"/>
          <w:szCs w:val="24"/>
        </w:rPr>
        <w:t xml:space="preserve"> will </w:t>
      </w:r>
      <w:r w:rsidR="00840509">
        <w:rPr>
          <w:rFonts w:cstheme="minorHAnsi"/>
          <w:color w:val="000000" w:themeColor="text1"/>
          <w:szCs w:val="24"/>
        </w:rPr>
        <w:t>enable</w:t>
      </w:r>
      <w:r w:rsidRPr="006D6298">
        <w:rPr>
          <w:rFonts w:cstheme="minorHAnsi"/>
          <w:color w:val="000000" w:themeColor="text1"/>
          <w:szCs w:val="24"/>
        </w:rPr>
        <w:t xml:space="preserve"> you to develop </w:t>
      </w:r>
      <w:r w:rsidR="00840509">
        <w:rPr>
          <w:rFonts w:cstheme="minorHAnsi"/>
          <w:color w:val="000000" w:themeColor="text1"/>
          <w:szCs w:val="24"/>
        </w:rPr>
        <w:t>the skill of verbal</w:t>
      </w:r>
      <w:r w:rsidRPr="006D6298">
        <w:rPr>
          <w:rFonts w:cstheme="minorHAnsi"/>
          <w:color w:val="000000" w:themeColor="text1"/>
          <w:szCs w:val="24"/>
        </w:rPr>
        <w:t xml:space="preserve"> analysis</w:t>
      </w:r>
      <w:r w:rsidR="00840509">
        <w:rPr>
          <w:rFonts w:cstheme="minorHAnsi"/>
          <w:color w:val="000000" w:themeColor="text1"/>
          <w:szCs w:val="24"/>
        </w:rPr>
        <w:t xml:space="preserve"> when it comes </w:t>
      </w:r>
      <w:r w:rsidRPr="006D6298">
        <w:rPr>
          <w:rFonts w:cstheme="minorHAnsi"/>
          <w:color w:val="000000" w:themeColor="text1"/>
          <w:szCs w:val="24"/>
        </w:rPr>
        <w:t xml:space="preserve">issues and theories that will be introduced in the course, and to critically assess the impact of </w:t>
      </w:r>
      <w:r w:rsidR="00840509">
        <w:rPr>
          <w:rFonts w:cstheme="minorHAnsi"/>
          <w:color w:val="000000" w:themeColor="text1"/>
          <w:szCs w:val="24"/>
        </w:rPr>
        <w:t>ancient philosophy</w:t>
      </w:r>
      <w:r w:rsidRPr="006D6298">
        <w:rPr>
          <w:rFonts w:cstheme="minorHAnsi"/>
          <w:color w:val="000000" w:themeColor="text1"/>
          <w:szCs w:val="24"/>
        </w:rPr>
        <w:t xml:space="preserve"> in the reality we live in.</w:t>
      </w:r>
    </w:p>
    <w:p w14:paraId="6508AE4B" w14:textId="0784C9B3" w:rsidR="00037D96" w:rsidRPr="00902E04" w:rsidRDefault="00037D96" w:rsidP="006D6298">
      <w:pPr>
        <w:jc w:val="both"/>
        <w:rPr>
          <w:rFonts w:cstheme="minorHAnsi"/>
          <w:b/>
          <w:bCs/>
          <w:szCs w:val="24"/>
        </w:rPr>
      </w:pPr>
      <w:r w:rsidRPr="00902E04">
        <w:rPr>
          <w:rFonts w:cstheme="minorHAnsi"/>
          <w:b/>
          <w:bCs/>
          <w:szCs w:val="24"/>
        </w:rPr>
        <w:t>What am I required to do on this assessment?</w:t>
      </w:r>
    </w:p>
    <w:p w14:paraId="6F7D2DFF" w14:textId="0CC69DF1" w:rsidR="00AA584F" w:rsidRPr="0003636B" w:rsidRDefault="00AA584F" w:rsidP="00AA584F">
      <w:pPr>
        <w:spacing w:line="276" w:lineRule="auto"/>
        <w:jc w:val="both"/>
        <w:rPr>
          <w:rFonts w:eastAsia="Arial" w:cs="Tahoma"/>
        </w:rPr>
      </w:pPr>
      <w:r w:rsidRPr="0003636B">
        <w:rPr>
          <w:rFonts w:eastAsia="Arial" w:cs="Tahoma"/>
        </w:rPr>
        <w:t xml:space="preserve">A good </w:t>
      </w:r>
      <w:r w:rsidR="00D313C1">
        <w:rPr>
          <w:rFonts w:eastAsia="Arial" w:cs="Tahoma"/>
        </w:rPr>
        <w:t>examination</w:t>
      </w:r>
      <w:r w:rsidRPr="0003636B">
        <w:rPr>
          <w:rFonts w:eastAsia="Arial" w:cs="Tahoma"/>
        </w:rPr>
        <w:t xml:space="preserve"> will: </w:t>
      </w:r>
    </w:p>
    <w:p w14:paraId="1BB7AF2A" w14:textId="48616D9C" w:rsidR="00AA584F" w:rsidRPr="0003636B" w:rsidRDefault="00D313C1" w:rsidP="00AA584F">
      <w:pPr>
        <w:numPr>
          <w:ilvl w:val="0"/>
          <w:numId w:val="6"/>
        </w:numPr>
        <w:spacing w:after="0" w:line="276" w:lineRule="auto"/>
        <w:jc w:val="both"/>
        <w:rPr>
          <w:rFonts w:eastAsia="Arial" w:cs="Tahoma"/>
        </w:rPr>
      </w:pPr>
      <w:r>
        <w:rPr>
          <w:rFonts w:eastAsia="Arial" w:cs="Tahoma"/>
        </w:rPr>
        <w:t>Consist of precise, concise, and correct answers to questions relatin</w:t>
      </w:r>
      <w:r w:rsidR="00F43B58">
        <w:rPr>
          <w:rFonts w:eastAsia="Arial" w:cs="Tahoma"/>
        </w:rPr>
        <w:t>g to the module contents;</w:t>
      </w:r>
    </w:p>
    <w:p w14:paraId="78853FAD" w14:textId="4B356D33" w:rsidR="00AA584F" w:rsidRDefault="00F43B58" w:rsidP="006A0610">
      <w:pPr>
        <w:numPr>
          <w:ilvl w:val="0"/>
          <w:numId w:val="6"/>
        </w:numPr>
        <w:spacing w:after="0" w:line="276" w:lineRule="auto"/>
        <w:jc w:val="both"/>
        <w:rPr>
          <w:rFonts w:eastAsia="Arial" w:cs="Tahoma"/>
        </w:rPr>
      </w:pPr>
      <w:r>
        <w:rPr>
          <w:rFonts w:eastAsia="Arial" w:cs="Tahoma"/>
        </w:rPr>
        <w:t xml:space="preserve">Demonstrate your ability to </w:t>
      </w:r>
      <w:r w:rsidR="006A0610">
        <w:rPr>
          <w:rFonts w:eastAsia="Arial" w:cs="Tahoma"/>
        </w:rPr>
        <w:t>work out ideas and analyse them critically</w:t>
      </w:r>
      <w:r w:rsidR="00AA584F" w:rsidRPr="0003636B">
        <w:rPr>
          <w:rFonts w:eastAsia="Arial" w:cs="Tahoma"/>
        </w:rPr>
        <w:t>;</w:t>
      </w:r>
    </w:p>
    <w:p w14:paraId="2202B4D3" w14:textId="463BA3A0" w:rsidR="006A0610" w:rsidRDefault="006A0610" w:rsidP="006A0610">
      <w:pPr>
        <w:numPr>
          <w:ilvl w:val="0"/>
          <w:numId w:val="6"/>
        </w:numPr>
        <w:spacing w:after="0" w:line="276" w:lineRule="auto"/>
        <w:jc w:val="both"/>
        <w:rPr>
          <w:rFonts w:eastAsia="Arial" w:cs="Tahoma"/>
        </w:rPr>
      </w:pPr>
      <w:r>
        <w:rPr>
          <w:rFonts w:eastAsia="Arial" w:cs="Tahoma"/>
        </w:rPr>
        <w:t xml:space="preserve">Allow you to show </w:t>
      </w:r>
      <w:r w:rsidR="00BD56D5">
        <w:rPr>
          <w:rFonts w:eastAsia="Arial" w:cs="Tahoma"/>
        </w:rPr>
        <w:t>your</w:t>
      </w:r>
      <w:r>
        <w:rPr>
          <w:rFonts w:eastAsia="Arial" w:cs="Tahoma"/>
        </w:rPr>
        <w:t xml:space="preserve"> verbal </w:t>
      </w:r>
      <w:r w:rsidR="00D324C5">
        <w:rPr>
          <w:rFonts w:eastAsia="Arial" w:cs="Tahoma"/>
        </w:rPr>
        <w:t>skills in addressing complex topics;</w:t>
      </w:r>
    </w:p>
    <w:p w14:paraId="4FB9F3BE" w14:textId="798640BF" w:rsidR="00D324C5" w:rsidRDefault="00BD56D5" w:rsidP="006A0610">
      <w:pPr>
        <w:numPr>
          <w:ilvl w:val="0"/>
          <w:numId w:val="6"/>
        </w:numPr>
        <w:spacing w:after="0" w:line="276" w:lineRule="auto"/>
        <w:jc w:val="both"/>
        <w:rPr>
          <w:rFonts w:eastAsia="Arial" w:cs="Tahoma"/>
        </w:rPr>
      </w:pPr>
      <w:r>
        <w:rPr>
          <w:rFonts w:eastAsia="Arial" w:cs="Tahoma"/>
        </w:rPr>
        <w:t xml:space="preserve">Prove </w:t>
      </w:r>
      <w:r w:rsidR="00DA60F9">
        <w:rPr>
          <w:rFonts w:eastAsia="Arial" w:cs="Tahoma"/>
        </w:rPr>
        <w:t>good</w:t>
      </w:r>
      <w:r>
        <w:rPr>
          <w:rFonts w:eastAsia="Arial" w:cs="Tahoma"/>
        </w:rPr>
        <w:t xml:space="preserve"> time management capacities</w:t>
      </w:r>
      <w:r w:rsidR="00E84972">
        <w:rPr>
          <w:rFonts w:eastAsia="Arial" w:cs="Tahoma"/>
        </w:rPr>
        <w:t xml:space="preserve"> by provide clear answers in a limited amount of time.</w:t>
      </w:r>
    </w:p>
    <w:p w14:paraId="5F7DF75B" w14:textId="77777777" w:rsidR="006A0610" w:rsidRPr="006A0610" w:rsidRDefault="006A0610" w:rsidP="006A0610">
      <w:pPr>
        <w:spacing w:after="0" w:line="276" w:lineRule="auto"/>
        <w:ind w:left="720"/>
        <w:jc w:val="both"/>
        <w:rPr>
          <w:rFonts w:eastAsia="Arial" w:cs="Tahoma"/>
        </w:rPr>
      </w:pPr>
    </w:p>
    <w:p w14:paraId="2AE8B7DA" w14:textId="38766B61" w:rsidR="00AA584F" w:rsidRPr="0003636B" w:rsidRDefault="00AA584F" w:rsidP="00AA584F">
      <w:pPr>
        <w:spacing w:line="276" w:lineRule="auto"/>
        <w:jc w:val="both"/>
        <w:rPr>
          <w:rFonts w:eastAsia="Arial" w:cs="Tahoma"/>
        </w:rPr>
      </w:pPr>
      <w:r w:rsidRPr="0003636B">
        <w:rPr>
          <w:rFonts w:eastAsia="Arial" w:cs="Tahoma"/>
        </w:rPr>
        <w:t xml:space="preserve">An excellent </w:t>
      </w:r>
      <w:r w:rsidR="00D313C1">
        <w:rPr>
          <w:rFonts w:eastAsia="Arial" w:cs="Tahoma"/>
        </w:rPr>
        <w:t>examination</w:t>
      </w:r>
      <w:r w:rsidRPr="0003636B">
        <w:rPr>
          <w:rFonts w:eastAsia="Arial" w:cs="Tahoma"/>
        </w:rPr>
        <w:t xml:space="preserve"> will: </w:t>
      </w:r>
    </w:p>
    <w:p w14:paraId="3CE1DE2B" w14:textId="029442CE" w:rsidR="00AA584F" w:rsidRPr="0003636B" w:rsidRDefault="00E84972" w:rsidP="00AA584F">
      <w:pPr>
        <w:numPr>
          <w:ilvl w:val="0"/>
          <w:numId w:val="7"/>
        </w:numPr>
        <w:spacing w:after="0" w:line="276" w:lineRule="auto"/>
        <w:jc w:val="both"/>
        <w:rPr>
          <w:rFonts w:eastAsia="Arial" w:cs="Tahoma"/>
        </w:rPr>
      </w:pPr>
      <w:r>
        <w:rPr>
          <w:rFonts w:eastAsia="Arial" w:cs="Tahoma"/>
        </w:rPr>
        <w:t>Show a vast knowledge of the analysed topics and the capacity to express this knowle</w:t>
      </w:r>
      <w:r w:rsidR="007A3574">
        <w:rPr>
          <w:rFonts w:eastAsia="Arial" w:cs="Tahoma"/>
        </w:rPr>
        <w:t xml:space="preserve">dge </w:t>
      </w:r>
      <w:r w:rsidR="008B5CFD">
        <w:rPr>
          <w:rFonts w:eastAsia="Arial" w:cs="Tahoma"/>
        </w:rPr>
        <w:t>clearly and effectively;</w:t>
      </w:r>
    </w:p>
    <w:p w14:paraId="4014E566" w14:textId="6830054B" w:rsidR="00AA584F" w:rsidRPr="0003636B" w:rsidRDefault="008B5CFD" w:rsidP="00AA584F">
      <w:pPr>
        <w:numPr>
          <w:ilvl w:val="0"/>
          <w:numId w:val="7"/>
        </w:numPr>
        <w:spacing w:after="0" w:line="276" w:lineRule="auto"/>
        <w:jc w:val="both"/>
        <w:rPr>
          <w:rFonts w:eastAsia="Arial" w:cs="Tahoma"/>
        </w:rPr>
      </w:pPr>
      <w:r>
        <w:rPr>
          <w:rFonts w:eastAsia="Arial" w:cs="Tahoma"/>
        </w:rPr>
        <w:t xml:space="preserve">Prove that you have been doing further reading on the </w:t>
      </w:r>
      <w:r w:rsidR="00C8123A">
        <w:rPr>
          <w:rFonts w:eastAsia="Arial" w:cs="Tahoma"/>
        </w:rPr>
        <w:t>topics at hand</w:t>
      </w:r>
      <w:r w:rsidR="00AA584F" w:rsidRPr="0003636B">
        <w:rPr>
          <w:rFonts w:eastAsia="Arial" w:cs="Tahoma"/>
        </w:rPr>
        <w:t>;</w:t>
      </w:r>
    </w:p>
    <w:p w14:paraId="7CB1425B" w14:textId="0468711B" w:rsidR="00AA584F" w:rsidRPr="0003636B" w:rsidRDefault="00C8123A" w:rsidP="00AA584F">
      <w:pPr>
        <w:numPr>
          <w:ilvl w:val="0"/>
          <w:numId w:val="7"/>
        </w:numPr>
        <w:spacing w:after="0" w:line="276" w:lineRule="auto"/>
        <w:jc w:val="both"/>
        <w:rPr>
          <w:rFonts w:eastAsia="Arial" w:cs="Tahoma"/>
        </w:rPr>
      </w:pPr>
      <w:r>
        <w:rPr>
          <w:rFonts w:eastAsia="Arial" w:cs="Tahoma"/>
        </w:rPr>
        <w:t>S</w:t>
      </w:r>
      <w:r w:rsidR="00AA584F" w:rsidRPr="0003636B">
        <w:rPr>
          <w:rFonts w:eastAsia="Arial" w:cs="Tahoma"/>
        </w:rPr>
        <w:t>how a knowledge of the range of debates in the field.</w:t>
      </w:r>
    </w:p>
    <w:p w14:paraId="045563A6" w14:textId="77777777" w:rsidR="00AA584F" w:rsidRPr="0003636B" w:rsidRDefault="00AA584F" w:rsidP="00AA584F">
      <w:pPr>
        <w:spacing w:line="276" w:lineRule="auto"/>
        <w:jc w:val="both"/>
        <w:rPr>
          <w:rFonts w:eastAsia="Arial" w:cs="Tahoma"/>
        </w:rPr>
      </w:pPr>
    </w:p>
    <w:p w14:paraId="5ADC793F" w14:textId="015F7CF0" w:rsidR="00AA584F" w:rsidRPr="0003636B" w:rsidRDefault="00C8123A" w:rsidP="00AA584F">
      <w:pPr>
        <w:spacing w:line="276" w:lineRule="auto"/>
        <w:jc w:val="both"/>
        <w:rPr>
          <w:rFonts w:eastAsia="Arial" w:cs="Tahoma"/>
        </w:rPr>
      </w:pPr>
      <w:r>
        <w:rPr>
          <w:rFonts w:eastAsia="Arial" w:cs="Tahoma"/>
        </w:rPr>
        <w:t xml:space="preserve">Oral </w:t>
      </w:r>
      <w:r w:rsidR="00840509">
        <w:rPr>
          <w:rFonts w:eastAsia="Arial" w:cs="Tahoma"/>
        </w:rPr>
        <w:t>Presentation</w:t>
      </w:r>
      <w:r w:rsidR="00AA584F" w:rsidRPr="0003636B">
        <w:rPr>
          <w:rFonts w:eastAsia="Arial" w:cs="Tahoma"/>
        </w:rPr>
        <w:t xml:space="preserve"> </w:t>
      </w:r>
      <w:r>
        <w:rPr>
          <w:rFonts w:eastAsia="Arial" w:cs="Tahoma"/>
        </w:rPr>
        <w:t>organisation</w:t>
      </w:r>
      <w:r w:rsidR="00AA584F" w:rsidRPr="0003636B">
        <w:rPr>
          <w:rFonts w:eastAsia="Arial" w:cs="Tahoma"/>
        </w:rPr>
        <w:t>:</w:t>
      </w:r>
    </w:p>
    <w:p w14:paraId="57244A97" w14:textId="69A671C5" w:rsidR="00AA584F" w:rsidRPr="0003636B" w:rsidRDefault="00C8123A" w:rsidP="00AA584F">
      <w:pPr>
        <w:numPr>
          <w:ilvl w:val="0"/>
          <w:numId w:val="8"/>
        </w:numPr>
        <w:spacing w:after="0" w:line="276" w:lineRule="auto"/>
        <w:jc w:val="both"/>
        <w:rPr>
          <w:rFonts w:eastAsia="Arial" w:cs="Tahoma"/>
        </w:rPr>
      </w:pPr>
      <w:r>
        <w:rPr>
          <w:rFonts w:eastAsia="Arial" w:cs="Tahoma"/>
          <w:lang w:val="en-US"/>
        </w:rPr>
        <w:t xml:space="preserve">Fill the Doodle that the module leader will share in due </w:t>
      </w:r>
      <w:proofErr w:type="gramStart"/>
      <w:r w:rsidR="00840509">
        <w:rPr>
          <w:rFonts w:eastAsia="Arial" w:cs="Tahoma"/>
          <w:lang w:val="en-US"/>
        </w:rPr>
        <w:t>course</w:t>
      </w:r>
      <w:r w:rsidR="00AA584F" w:rsidRPr="0003636B">
        <w:rPr>
          <w:rFonts w:eastAsia="Arial" w:cs="Tahoma"/>
        </w:rPr>
        <w:t>;</w:t>
      </w:r>
      <w:proofErr w:type="gramEnd"/>
    </w:p>
    <w:p w14:paraId="264E617E" w14:textId="2CE002AA" w:rsidR="00AA584F" w:rsidRPr="0003636B" w:rsidRDefault="00C8123A" w:rsidP="00AA584F">
      <w:pPr>
        <w:numPr>
          <w:ilvl w:val="0"/>
          <w:numId w:val="8"/>
        </w:numPr>
        <w:spacing w:after="0" w:line="276" w:lineRule="auto"/>
        <w:jc w:val="both"/>
        <w:rPr>
          <w:rFonts w:eastAsia="Arial" w:cs="Tahoma"/>
        </w:rPr>
      </w:pPr>
      <w:r>
        <w:rPr>
          <w:rFonts w:eastAsia="Arial" w:cs="Tahoma"/>
        </w:rPr>
        <w:t xml:space="preserve">Be </w:t>
      </w:r>
      <w:r w:rsidR="00510BF4">
        <w:rPr>
          <w:rFonts w:eastAsia="Arial" w:cs="Tahoma"/>
        </w:rPr>
        <w:t>on time when the time comes</w:t>
      </w:r>
      <w:r w:rsidR="00AA584F" w:rsidRPr="0003636B">
        <w:rPr>
          <w:rFonts w:eastAsia="Arial" w:cs="Tahoma"/>
        </w:rPr>
        <w:t>;</w:t>
      </w:r>
    </w:p>
    <w:p w14:paraId="27FEE210" w14:textId="1734A228" w:rsidR="00AA584F" w:rsidRPr="0003636B" w:rsidRDefault="00510BF4" w:rsidP="00AA584F">
      <w:pPr>
        <w:numPr>
          <w:ilvl w:val="0"/>
          <w:numId w:val="8"/>
        </w:numPr>
        <w:spacing w:after="0" w:line="276" w:lineRule="auto"/>
        <w:jc w:val="both"/>
        <w:rPr>
          <w:rFonts w:eastAsia="Arial" w:cs="Tahoma"/>
        </w:rPr>
      </w:pPr>
      <w:r>
        <w:rPr>
          <w:rFonts w:eastAsia="Arial" w:cs="Tahoma"/>
        </w:rPr>
        <w:t xml:space="preserve">Feel free to bring books of written notes </w:t>
      </w:r>
      <w:r w:rsidR="00840509">
        <w:rPr>
          <w:rFonts w:eastAsia="Arial" w:cs="Tahoma"/>
        </w:rPr>
        <w:t>to</w:t>
      </w:r>
      <w:r>
        <w:rPr>
          <w:rFonts w:eastAsia="Arial" w:cs="Tahoma"/>
        </w:rPr>
        <w:t xml:space="preserve"> the examination</w:t>
      </w:r>
      <w:r w:rsidR="00AA584F" w:rsidRPr="0003636B">
        <w:rPr>
          <w:rFonts w:eastAsia="Arial" w:cs="Tahoma"/>
        </w:rPr>
        <w:t>;</w:t>
      </w:r>
    </w:p>
    <w:p w14:paraId="41B85AA1" w14:textId="24E716CA" w:rsidR="00DA2A1B" w:rsidRDefault="00510BF4" w:rsidP="006D6298">
      <w:pPr>
        <w:numPr>
          <w:ilvl w:val="0"/>
          <w:numId w:val="8"/>
        </w:numPr>
        <w:spacing w:after="0" w:line="276" w:lineRule="auto"/>
        <w:jc w:val="both"/>
        <w:rPr>
          <w:rFonts w:eastAsia="Arial" w:cs="Tahoma"/>
        </w:rPr>
      </w:pPr>
      <w:r>
        <w:rPr>
          <w:rFonts w:eastAsia="Arial" w:cs="Tahoma"/>
        </w:rPr>
        <w:t>Laptops and phones aren’t allowed</w:t>
      </w:r>
      <w:r w:rsidR="00AA584F" w:rsidRPr="0003636B">
        <w:rPr>
          <w:rFonts w:eastAsia="Arial" w:cs="Tahoma"/>
        </w:rPr>
        <w:t>;</w:t>
      </w:r>
    </w:p>
    <w:p w14:paraId="50620E4F" w14:textId="47CD2578" w:rsidR="00510BF4" w:rsidRDefault="00510BF4" w:rsidP="006D6298">
      <w:pPr>
        <w:numPr>
          <w:ilvl w:val="0"/>
          <w:numId w:val="8"/>
        </w:numPr>
        <w:spacing w:after="0" w:line="276" w:lineRule="auto"/>
        <w:jc w:val="both"/>
        <w:rPr>
          <w:rFonts w:eastAsia="Arial" w:cs="Tahoma"/>
        </w:rPr>
      </w:pPr>
      <w:r>
        <w:rPr>
          <w:rFonts w:eastAsia="Arial" w:cs="Tahoma"/>
        </w:rPr>
        <w:t>Be ready to</w:t>
      </w:r>
      <w:r w:rsidR="00840509">
        <w:rPr>
          <w:rFonts w:eastAsia="Arial" w:cs="Tahoma"/>
        </w:rPr>
        <w:t xml:space="preserve"> make a </w:t>
      </w:r>
      <w:proofErr w:type="gramStart"/>
      <w:r w:rsidR="00840509">
        <w:rPr>
          <w:rFonts w:eastAsia="Arial" w:cs="Tahoma"/>
        </w:rPr>
        <w:t>10 minute</w:t>
      </w:r>
      <w:proofErr w:type="gramEnd"/>
      <w:r w:rsidR="00840509">
        <w:rPr>
          <w:rFonts w:eastAsia="Arial" w:cs="Tahoma"/>
        </w:rPr>
        <w:t xml:space="preserve"> presentation on a topic agreed by module leader and to</w:t>
      </w:r>
      <w:r>
        <w:rPr>
          <w:rFonts w:eastAsia="Arial" w:cs="Tahoma"/>
        </w:rPr>
        <w:t xml:space="preserve"> answer two questions.</w:t>
      </w:r>
    </w:p>
    <w:p w14:paraId="1E592A00" w14:textId="316CB2EB" w:rsidR="00510BF4" w:rsidRPr="00510BF4" w:rsidRDefault="00510BF4" w:rsidP="006D6298">
      <w:pPr>
        <w:numPr>
          <w:ilvl w:val="0"/>
          <w:numId w:val="8"/>
        </w:numPr>
        <w:spacing w:after="0" w:line="276" w:lineRule="auto"/>
        <w:jc w:val="both"/>
        <w:rPr>
          <w:rFonts w:eastAsia="Arial" w:cs="Tahoma"/>
        </w:rPr>
      </w:pPr>
      <w:r>
        <w:rPr>
          <w:rFonts w:eastAsia="Arial" w:cs="Tahoma"/>
        </w:rPr>
        <w:t xml:space="preserve">After the examination, the module leader will give you </w:t>
      </w:r>
      <w:r w:rsidR="003A70AB">
        <w:rPr>
          <w:rFonts w:eastAsia="Arial" w:cs="Tahoma"/>
        </w:rPr>
        <w:t>some feedback on your performance</w:t>
      </w:r>
    </w:p>
    <w:p w14:paraId="143B4364" w14:textId="77777777" w:rsidR="00510BF4" w:rsidRDefault="00510BF4" w:rsidP="00C917CE">
      <w:pPr>
        <w:jc w:val="both"/>
        <w:rPr>
          <w:rFonts w:cstheme="minorHAnsi"/>
          <w:b/>
          <w:bCs/>
          <w:szCs w:val="24"/>
        </w:rPr>
      </w:pPr>
    </w:p>
    <w:p w14:paraId="4A891575" w14:textId="77777777" w:rsidR="00840509" w:rsidRDefault="00840509" w:rsidP="00C917CE">
      <w:pPr>
        <w:jc w:val="both"/>
        <w:rPr>
          <w:rFonts w:cstheme="minorHAnsi"/>
          <w:b/>
          <w:bCs/>
          <w:szCs w:val="24"/>
        </w:rPr>
      </w:pPr>
    </w:p>
    <w:p w14:paraId="4CD4A345" w14:textId="4748AFB2" w:rsidR="00C917CE" w:rsidRDefault="00C917CE" w:rsidP="00C917CE">
      <w:pPr>
        <w:jc w:val="both"/>
        <w:rPr>
          <w:rFonts w:cstheme="minorHAnsi"/>
          <w:b/>
          <w:bCs/>
          <w:szCs w:val="24"/>
        </w:rPr>
      </w:pPr>
      <w:r>
        <w:rPr>
          <w:rFonts w:cstheme="minorHAnsi"/>
          <w:b/>
          <w:bCs/>
          <w:szCs w:val="24"/>
        </w:rPr>
        <w:lastRenderedPageBreak/>
        <w:t>Where do I start?</w:t>
      </w:r>
    </w:p>
    <w:p w14:paraId="3B47CEC8" w14:textId="165B2C37" w:rsidR="00C917CE" w:rsidRDefault="003A70AB" w:rsidP="006D6298">
      <w:pPr>
        <w:jc w:val="both"/>
      </w:pPr>
      <w:r>
        <w:t xml:space="preserve">Try to re-read all the assigned readings, write down notes (lecture </w:t>
      </w:r>
      <w:r w:rsidR="00691DC7">
        <w:t>summaries</w:t>
      </w:r>
      <w:r>
        <w:t>,</w:t>
      </w:r>
      <w:r w:rsidR="00691DC7">
        <w:t xml:space="preserve"> mind maps, schemes, bullet points) and feel free to bring your notebook to the examination.</w:t>
      </w:r>
      <w:r w:rsidR="00925183">
        <w:t xml:space="preserve"> Be ready to answer any questions on the topics covered in class. Group study is highly recommended to prepare this assignment.</w:t>
      </w:r>
    </w:p>
    <w:p w14:paraId="42BBF673" w14:textId="77777777" w:rsidR="00A81A42" w:rsidRPr="00A81A42" w:rsidRDefault="00A81A42" w:rsidP="006D6298">
      <w:pPr>
        <w:jc w:val="both"/>
      </w:pPr>
    </w:p>
    <w:p w14:paraId="4C22DFEC" w14:textId="0443E228" w:rsidR="00037D96" w:rsidRPr="00902E04" w:rsidRDefault="00037D96" w:rsidP="006D6298">
      <w:pPr>
        <w:jc w:val="both"/>
        <w:rPr>
          <w:rFonts w:cstheme="minorHAnsi"/>
          <w:b/>
          <w:bCs/>
          <w:szCs w:val="24"/>
        </w:rPr>
      </w:pPr>
      <w:r w:rsidRPr="00902E04">
        <w:rPr>
          <w:rFonts w:cstheme="minorHAnsi"/>
          <w:b/>
          <w:bCs/>
          <w:szCs w:val="24"/>
        </w:rPr>
        <w:t xml:space="preserve">How do I achieve high marks in this assessment?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7"/>
        <w:gridCol w:w="1556"/>
        <w:gridCol w:w="6747"/>
      </w:tblGrid>
      <w:tr w:rsidR="00230B99" w:rsidRPr="00D866DC" w14:paraId="3657D691" w14:textId="77777777" w:rsidTr="00C917CE">
        <w:tc>
          <w:tcPr>
            <w:tcW w:w="2263" w:type="dxa"/>
            <w:gridSpan w:val="2"/>
            <w:tcBorders>
              <w:top w:val="single" w:sz="4" w:space="0" w:color="auto"/>
              <w:left w:val="single" w:sz="4" w:space="0" w:color="auto"/>
              <w:bottom w:val="single" w:sz="4" w:space="0" w:color="auto"/>
              <w:right w:val="single" w:sz="4" w:space="0" w:color="auto"/>
            </w:tcBorders>
            <w:vAlign w:val="center"/>
          </w:tcPr>
          <w:p w14:paraId="45137A0A" w14:textId="77777777" w:rsidR="00230B99" w:rsidRPr="00D866DC" w:rsidRDefault="00230B99" w:rsidP="00397FF4">
            <w:pPr>
              <w:rPr>
                <w:rFonts w:cstheme="minorHAnsi"/>
                <w:b/>
                <w:i/>
                <w:sz w:val="22"/>
              </w:rPr>
            </w:pPr>
            <w:r w:rsidRPr="00D866DC">
              <w:rPr>
                <w:rFonts w:cstheme="minorHAnsi"/>
                <w:i/>
                <w:sz w:val="22"/>
                <w:bdr w:val="single" w:sz="4" w:space="0" w:color="auto"/>
              </w:rPr>
              <w:br w:type="page"/>
            </w:r>
            <w:r w:rsidRPr="00D866DC">
              <w:rPr>
                <w:rFonts w:cstheme="minorHAnsi"/>
                <w:b/>
                <w:i/>
                <w:sz w:val="22"/>
              </w:rPr>
              <w:t>Level 3</w:t>
            </w:r>
          </w:p>
        </w:tc>
        <w:tc>
          <w:tcPr>
            <w:tcW w:w="6747" w:type="dxa"/>
            <w:tcBorders>
              <w:top w:val="single" w:sz="4" w:space="0" w:color="auto"/>
              <w:left w:val="single" w:sz="4" w:space="0" w:color="auto"/>
              <w:bottom w:val="single" w:sz="4" w:space="0" w:color="auto"/>
              <w:right w:val="single" w:sz="4" w:space="0" w:color="auto"/>
            </w:tcBorders>
            <w:vAlign w:val="center"/>
          </w:tcPr>
          <w:p w14:paraId="173DBBBC" w14:textId="77777777" w:rsidR="00230B99" w:rsidRPr="00D866DC" w:rsidRDefault="00230B99" w:rsidP="00397FF4">
            <w:pPr>
              <w:jc w:val="center"/>
              <w:rPr>
                <w:rFonts w:cstheme="minorHAnsi"/>
                <w:b/>
                <w:i/>
                <w:sz w:val="22"/>
              </w:rPr>
            </w:pPr>
            <w:r w:rsidRPr="00D866DC">
              <w:rPr>
                <w:rFonts w:cstheme="minorHAnsi"/>
                <w:b/>
                <w:i/>
                <w:sz w:val="22"/>
              </w:rPr>
              <w:t>Indicative Qualities</w:t>
            </w:r>
          </w:p>
        </w:tc>
      </w:tr>
      <w:tr w:rsidR="00230B99" w:rsidRPr="00D866DC" w14:paraId="629EF894" w14:textId="77777777" w:rsidTr="00C917CE">
        <w:tc>
          <w:tcPr>
            <w:tcW w:w="707" w:type="dxa"/>
            <w:tcBorders>
              <w:top w:val="single" w:sz="4" w:space="0" w:color="auto"/>
            </w:tcBorders>
            <w:vAlign w:val="center"/>
          </w:tcPr>
          <w:p w14:paraId="62CF4626" w14:textId="77777777" w:rsidR="00230B99" w:rsidRPr="00D866DC" w:rsidRDefault="00230B99" w:rsidP="00397FF4">
            <w:pPr>
              <w:jc w:val="center"/>
              <w:rPr>
                <w:rFonts w:cstheme="minorHAnsi"/>
                <w:b/>
                <w:sz w:val="22"/>
              </w:rPr>
            </w:pPr>
            <w:r w:rsidRPr="00D866DC">
              <w:rPr>
                <w:rFonts w:cstheme="minorHAnsi"/>
                <w:b/>
                <w:sz w:val="22"/>
              </w:rPr>
              <w:t>100 - 90%</w:t>
            </w:r>
          </w:p>
        </w:tc>
        <w:tc>
          <w:tcPr>
            <w:tcW w:w="1556" w:type="dxa"/>
            <w:tcBorders>
              <w:top w:val="single" w:sz="4" w:space="0" w:color="auto"/>
            </w:tcBorders>
            <w:shd w:val="clear" w:color="auto" w:fill="FFFF00"/>
            <w:vAlign w:val="center"/>
          </w:tcPr>
          <w:p w14:paraId="44C318F7" w14:textId="77777777" w:rsidR="00230B99" w:rsidRPr="00D866DC" w:rsidRDefault="00230B99" w:rsidP="00397FF4">
            <w:pPr>
              <w:jc w:val="center"/>
              <w:rPr>
                <w:rFonts w:cstheme="minorHAnsi"/>
                <w:b/>
                <w:sz w:val="22"/>
              </w:rPr>
            </w:pPr>
            <w:r w:rsidRPr="00D866DC">
              <w:rPr>
                <w:rFonts w:cstheme="minorHAnsi"/>
                <w:b/>
                <w:sz w:val="22"/>
              </w:rPr>
              <w:t>Exceptional</w:t>
            </w:r>
          </w:p>
        </w:tc>
        <w:tc>
          <w:tcPr>
            <w:tcW w:w="6747" w:type="dxa"/>
            <w:tcBorders>
              <w:top w:val="single" w:sz="4" w:space="0" w:color="auto"/>
            </w:tcBorders>
          </w:tcPr>
          <w:p w14:paraId="0BA18A8F" w14:textId="1B9E840C" w:rsidR="00230B99" w:rsidRPr="00D866DC" w:rsidRDefault="00230B99" w:rsidP="00397FF4">
            <w:pPr>
              <w:rPr>
                <w:rFonts w:cstheme="minorHAnsi"/>
                <w:bCs/>
                <w:i/>
                <w:sz w:val="22"/>
              </w:rPr>
            </w:pPr>
            <w:r w:rsidRPr="00D866DC">
              <w:rPr>
                <w:rFonts w:cstheme="minorHAnsi"/>
                <w:bCs/>
                <w:i/>
                <w:sz w:val="22"/>
              </w:rPr>
              <w:t xml:space="preserve">Exceptional in scholarship and philosophical comprehension. Original </w:t>
            </w:r>
            <w:proofErr w:type="gramStart"/>
            <w:r w:rsidRPr="00D866DC">
              <w:rPr>
                <w:rFonts w:cstheme="minorHAnsi"/>
                <w:bCs/>
                <w:i/>
                <w:sz w:val="22"/>
              </w:rPr>
              <w:t>contribution</w:t>
            </w:r>
            <w:ins w:id="0" w:author="Charlotte Alderwick" w:date="2019-11-08T11:20:00Z">
              <w:r>
                <w:rPr>
                  <w:rFonts w:cstheme="minorHAnsi"/>
                  <w:bCs/>
                  <w:i/>
                  <w:sz w:val="22"/>
                </w:rPr>
                <w:t xml:space="preserve">, </w:t>
              </w:r>
            </w:ins>
            <w:r w:rsidRPr="00D866DC">
              <w:rPr>
                <w:rFonts w:cstheme="minorHAnsi"/>
                <w:bCs/>
                <w:i/>
                <w:sz w:val="22"/>
              </w:rPr>
              <w:t xml:space="preserve"> imaginative</w:t>
            </w:r>
            <w:proofErr w:type="gramEnd"/>
            <w:r w:rsidRPr="00D866DC">
              <w:rPr>
                <w:rFonts w:cstheme="minorHAnsi"/>
                <w:bCs/>
                <w:i/>
                <w:sz w:val="22"/>
              </w:rPr>
              <w:t xml:space="preserve"> argument and critical evaluation. Rarely awarded, only in cases of exemplary and exceptional work. Almost publishable.</w:t>
            </w:r>
          </w:p>
          <w:p w14:paraId="4F4D46B9" w14:textId="77777777" w:rsidR="00230B99" w:rsidRPr="00D866DC" w:rsidRDefault="00230B99" w:rsidP="00397FF4">
            <w:pPr>
              <w:rPr>
                <w:rFonts w:cstheme="minorHAnsi"/>
                <w:bCs/>
                <w:i/>
                <w:sz w:val="22"/>
              </w:rPr>
            </w:pPr>
          </w:p>
        </w:tc>
      </w:tr>
      <w:tr w:rsidR="00230B99" w:rsidRPr="00D866DC" w14:paraId="3C5C14A2" w14:textId="77777777" w:rsidTr="00C917CE">
        <w:trPr>
          <w:trHeight w:val="883"/>
        </w:trPr>
        <w:tc>
          <w:tcPr>
            <w:tcW w:w="707" w:type="dxa"/>
            <w:vAlign w:val="center"/>
          </w:tcPr>
          <w:p w14:paraId="07B329A6" w14:textId="77777777" w:rsidR="00230B99" w:rsidRPr="00D866DC" w:rsidRDefault="00230B99" w:rsidP="00397FF4">
            <w:pPr>
              <w:jc w:val="center"/>
              <w:rPr>
                <w:rFonts w:cstheme="minorHAnsi"/>
                <w:b/>
                <w:sz w:val="22"/>
              </w:rPr>
            </w:pPr>
            <w:r w:rsidRPr="00D866DC">
              <w:rPr>
                <w:rFonts w:cstheme="minorHAnsi"/>
                <w:b/>
                <w:sz w:val="22"/>
              </w:rPr>
              <w:t>89 - 80%</w:t>
            </w:r>
          </w:p>
        </w:tc>
        <w:tc>
          <w:tcPr>
            <w:tcW w:w="1556" w:type="dxa"/>
            <w:shd w:val="clear" w:color="auto" w:fill="FFFF00"/>
            <w:vAlign w:val="center"/>
          </w:tcPr>
          <w:p w14:paraId="7F517DA6" w14:textId="77777777" w:rsidR="00230B99" w:rsidRPr="00D866DC" w:rsidRDefault="00230B99" w:rsidP="00397FF4">
            <w:pPr>
              <w:jc w:val="center"/>
              <w:rPr>
                <w:rFonts w:cstheme="minorHAnsi"/>
                <w:b/>
                <w:sz w:val="22"/>
              </w:rPr>
            </w:pPr>
            <w:r w:rsidRPr="00D866DC">
              <w:rPr>
                <w:rFonts w:cstheme="minorHAnsi"/>
                <w:b/>
                <w:sz w:val="22"/>
              </w:rPr>
              <w:t>Outstanding</w:t>
            </w:r>
          </w:p>
        </w:tc>
        <w:tc>
          <w:tcPr>
            <w:tcW w:w="6747" w:type="dxa"/>
          </w:tcPr>
          <w:p w14:paraId="744E39EB" w14:textId="77777777" w:rsidR="00230B99" w:rsidRPr="00D866DC" w:rsidRDefault="00230B99" w:rsidP="00397FF4">
            <w:pPr>
              <w:pStyle w:val="ORDINARYPARAGRAPH"/>
              <w:tabs>
                <w:tab w:val="clear" w:pos="1080"/>
                <w:tab w:val="left" w:pos="1440"/>
              </w:tabs>
              <w:rPr>
                <w:rFonts w:asciiTheme="minorHAnsi" w:hAnsiTheme="minorHAnsi" w:cstheme="minorHAnsi"/>
                <w:bCs/>
                <w:i/>
                <w:szCs w:val="22"/>
              </w:rPr>
            </w:pPr>
            <w:r w:rsidRPr="00D866DC">
              <w:rPr>
                <w:rFonts w:asciiTheme="minorHAnsi" w:hAnsiTheme="minorHAnsi" w:cstheme="minorHAnsi"/>
                <w:bCs/>
                <w:i/>
                <w:szCs w:val="22"/>
              </w:rPr>
              <w:t xml:space="preserve">Clear and sophisticated argument. Evidence of nuanced and deep understanding of philosophical concepts and arguments. Excellent structure and developed argumentation and analysis. Evidence of having read extensively and appropriately. Excellent referencing. Highly independent and insightful thought. Original use and synthesis of material. </w:t>
            </w:r>
          </w:p>
          <w:p w14:paraId="7810ECDF" w14:textId="77777777" w:rsidR="00230B99" w:rsidRPr="00D866DC" w:rsidRDefault="00230B99" w:rsidP="00397FF4">
            <w:pPr>
              <w:pStyle w:val="ORDINARYPARAGRAPH"/>
              <w:tabs>
                <w:tab w:val="clear" w:pos="1080"/>
                <w:tab w:val="left" w:pos="1440"/>
              </w:tabs>
              <w:rPr>
                <w:rFonts w:asciiTheme="minorHAnsi" w:hAnsiTheme="minorHAnsi" w:cstheme="minorHAnsi"/>
                <w:i/>
                <w:szCs w:val="22"/>
              </w:rPr>
            </w:pPr>
          </w:p>
        </w:tc>
      </w:tr>
      <w:tr w:rsidR="00230B99" w:rsidRPr="00D866DC" w14:paraId="6D6AAD7E" w14:textId="77777777" w:rsidTr="00C917CE">
        <w:tc>
          <w:tcPr>
            <w:tcW w:w="707" w:type="dxa"/>
            <w:vAlign w:val="center"/>
          </w:tcPr>
          <w:p w14:paraId="33905ACD" w14:textId="77777777" w:rsidR="00230B99" w:rsidRPr="00D866DC" w:rsidRDefault="00230B99" w:rsidP="00397FF4">
            <w:pPr>
              <w:jc w:val="center"/>
              <w:rPr>
                <w:rFonts w:cstheme="minorHAnsi"/>
                <w:b/>
                <w:sz w:val="22"/>
              </w:rPr>
            </w:pPr>
            <w:r w:rsidRPr="00D866DC">
              <w:rPr>
                <w:rFonts w:cstheme="minorHAnsi"/>
                <w:b/>
                <w:sz w:val="22"/>
              </w:rPr>
              <w:t>79 - 70%</w:t>
            </w:r>
          </w:p>
        </w:tc>
        <w:tc>
          <w:tcPr>
            <w:tcW w:w="1556" w:type="dxa"/>
            <w:shd w:val="clear" w:color="auto" w:fill="FFFF00"/>
            <w:vAlign w:val="center"/>
          </w:tcPr>
          <w:p w14:paraId="43F83D0B" w14:textId="77777777" w:rsidR="00230B99" w:rsidRPr="00D866DC" w:rsidRDefault="00230B99" w:rsidP="00397FF4">
            <w:pPr>
              <w:jc w:val="center"/>
              <w:rPr>
                <w:rFonts w:cstheme="minorHAnsi"/>
                <w:b/>
                <w:sz w:val="22"/>
              </w:rPr>
            </w:pPr>
            <w:r w:rsidRPr="00D866DC">
              <w:rPr>
                <w:rFonts w:cstheme="minorHAnsi"/>
                <w:b/>
                <w:sz w:val="22"/>
              </w:rPr>
              <w:t>Excellent</w:t>
            </w:r>
          </w:p>
        </w:tc>
        <w:tc>
          <w:tcPr>
            <w:tcW w:w="6747" w:type="dxa"/>
          </w:tcPr>
          <w:p w14:paraId="254AAF48" w14:textId="77777777" w:rsidR="00230B99" w:rsidRPr="00D866DC" w:rsidRDefault="00230B99" w:rsidP="00397FF4">
            <w:pPr>
              <w:pStyle w:val="ORDINARYPARAGRAPH"/>
              <w:tabs>
                <w:tab w:val="clear" w:pos="1080"/>
                <w:tab w:val="left" w:pos="1440"/>
              </w:tabs>
              <w:rPr>
                <w:rFonts w:asciiTheme="minorHAnsi" w:hAnsiTheme="minorHAnsi" w:cstheme="minorHAnsi"/>
                <w:bCs/>
                <w:i/>
                <w:szCs w:val="22"/>
              </w:rPr>
            </w:pPr>
            <w:r w:rsidRPr="00D866DC">
              <w:rPr>
                <w:rFonts w:asciiTheme="minorHAnsi" w:hAnsiTheme="minorHAnsi" w:cstheme="minorHAnsi"/>
                <w:bCs/>
                <w:i/>
                <w:szCs w:val="22"/>
              </w:rPr>
              <w:t xml:space="preserve">Clear and sophisticated argument. Evidence of clear and nuanced understanding of philosophical concepts and arguments. Excellent structure and developed argumentation and analysis. Evidence of having read widely and appropriately and engaged in different interpretations or viewpoints. Excellent referencing. Independent thought. Excellent presentation.  </w:t>
            </w:r>
          </w:p>
          <w:p w14:paraId="3D33204B" w14:textId="77777777" w:rsidR="00230B99" w:rsidRPr="00D866DC" w:rsidRDefault="00230B99" w:rsidP="00397FF4">
            <w:pPr>
              <w:pStyle w:val="ORDINARYPARAGRAPH"/>
              <w:tabs>
                <w:tab w:val="clear" w:pos="1080"/>
                <w:tab w:val="left" w:pos="1440"/>
              </w:tabs>
              <w:rPr>
                <w:rFonts w:asciiTheme="minorHAnsi" w:hAnsiTheme="minorHAnsi" w:cstheme="minorHAnsi"/>
                <w:b/>
                <w:i/>
                <w:szCs w:val="22"/>
              </w:rPr>
            </w:pPr>
          </w:p>
        </w:tc>
      </w:tr>
      <w:tr w:rsidR="00230B99" w:rsidRPr="00D866DC" w14:paraId="620C887E" w14:textId="77777777" w:rsidTr="00C917CE">
        <w:tc>
          <w:tcPr>
            <w:tcW w:w="707" w:type="dxa"/>
            <w:vAlign w:val="center"/>
          </w:tcPr>
          <w:p w14:paraId="308EA938" w14:textId="77777777" w:rsidR="00230B99" w:rsidRPr="00D866DC" w:rsidRDefault="00230B99" w:rsidP="00397FF4">
            <w:pPr>
              <w:jc w:val="center"/>
              <w:rPr>
                <w:rFonts w:cstheme="minorHAnsi"/>
                <w:b/>
                <w:sz w:val="22"/>
              </w:rPr>
            </w:pPr>
            <w:r w:rsidRPr="00D866DC">
              <w:rPr>
                <w:rFonts w:cstheme="minorHAnsi"/>
                <w:b/>
                <w:sz w:val="22"/>
              </w:rPr>
              <w:t>69 - 60%</w:t>
            </w:r>
          </w:p>
        </w:tc>
        <w:tc>
          <w:tcPr>
            <w:tcW w:w="1556" w:type="dxa"/>
            <w:shd w:val="clear" w:color="auto" w:fill="FFFF00"/>
            <w:vAlign w:val="center"/>
          </w:tcPr>
          <w:p w14:paraId="6BFE994A" w14:textId="77777777" w:rsidR="00230B99" w:rsidRPr="00D866DC" w:rsidRDefault="00230B99" w:rsidP="00397FF4">
            <w:pPr>
              <w:jc w:val="center"/>
              <w:rPr>
                <w:rFonts w:cstheme="minorHAnsi"/>
                <w:b/>
                <w:sz w:val="22"/>
              </w:rPr>
            </w:pPr>
            <w:r w:rsidRPr="00D866DC">
              <w:rPr>
                <w:rFonts w:cstheme="minorHAnsi"/>
                <w:b/>
                <w:sz w:val="22"/>
              </w:rPr>
              <w:t>Very Good</w:t>
            </w:r>
          </w:p>
        </w:tc>
        <w:tc>
          <w:tcPr>
            <w:tcW w:w="6747" w:type="dxa"/>
          </w:tcPr>
          <w:p w14:paraId="214BA4D2" w14:textId="77777777" w:rsidR="00230B99" w:rsidRPr="00D866DC" w:rsidRDefault="00230B99" w:rsidP="00397FF4">
            <w:pPr>
              <w:rPr>
                <w:rFonts w:cstheme="minorHAnsi"/>
                <w:bCs/>
                <w:i/>
                <w:sz w:val="22"/>
              </w:rPr>
            </w:pPr>
            <w:r w:rsidRPr="00D866DC">
              <w:rPr>
                <w:rFonts w:cstheme="minorHAnsi"/>
                <w:bCs/>
                <w:i/>
                <w:sz w:val="22"/>
              </w:rPr>
              <w:t>Philosophically relevant content, well organised argument with appropriate structure. Evidence of developed philosophical analysis, but at points this could have been pursued in more depth. Clear evidence of appropriate reading, showing a broad knowledge of the subject, and in depth understanding of philosophical texts. Awareness of differences in interpretations of texts and arguments and ability to evaluate such differences. Good referencing. Some evidence of independent thought. Ideas are well communicated, appropriately for the audience. Well presented.</w:t>
            </w:r>
          </w:p>
          <w:p w14:paraId="6DFEC65B" w14:textId="77777777" w:rsidR="00230B99" w:rsidRPr="00D866DC" w:rsidRDefault="00230B99" w:rsidP="00397FF4">
            <w:pPr>
              <w:rPr>
                <w:rFonts w:cstheme="minorHAnsi"/>
                <w:b/>
                <w:i/>
                <w:sz w:val="22"/>
              </w:rPr>
            </w:pPr>
          </w:p>
        </w:tc>
      </w:tr>
      <w:tr w:rsidR="00230B99" w:rsidRPr="00D866DC" w14:paraId="12BABEB8" w14:textId="77777777" w:rsidTr="00C917CE">
        <w:tc>
          <w:tcPr>
            <w:tcW w:w="707" w:type="dxa"/>
            <w:vAlign w:val="center"/>
          </w:tcPr>
          <w:p w14:paraId="15DD384C" w14:textId="77777777" w:rsidR="00230B99" w:rsidRPr="00D866DC" w:rsidRDefault="00230B99" w:rsidP="00397FF4">
            <w:pPr>
              <w:jc w:val="center"/>
              <w:rPr>
                <w:rFonts w:cstheme="minorHAnsi"/>
                <w:b/>
                <w:sz w:val="22"/>
              </w:rPr>
            </w:pPr>
            <w:r w:rsidRPr="00D866DC">
              <w:rPr>
                <w:rFonts w:cstheme="minorHAnsi"/>
                <w:b/>
                <w:sz w:val="22"/>
              </w:rPr>
              <w:t>59 - 50%</w:t>
            </w:r>
          </w:p>
        </w:tc>
        <w:tc>
          <w:tcPr>
            <w:tcW w:w="1556" w:type="dxa"/>
            <w:shd w:val="clear" w:color="auto" w:fill="FFFF00"/>
            <w:vAlign w:val="center"/>
          </w:tcPr>
          <w:p w14:paraId="62C56C03" w14:textId="77777777" w:rsidR="00230B99" w:rsidRPr="00D866DC" w:rsidRDefault="00230B99" w:rsidP="00397FF4">
            <w:pPr>
              <w:jc w:val="center"/>
              <w:rPr>
                <w:rFonts w:cstheme="minorHAnsi"/>
                <w:b/>
                <w:sz w:val="22"/>
              </w:rPr>
            </w:pPr>
            <w:r w:rsidRPr="00D866DC">
              <w:rPr>
                <w:rFonts w:cstheme="minorHAnsi"/>
                <w:b/>
                <w:sz w:val="22"/>
              </w:rPr>
              <w:t>Good</w:t>
            </w:r>
          </w:p>
        </w:tc>
        <w:tc>
          <w:tcPr>
            <w:tcW w:w="6747" w:type="dxa"/>
          </w:tcPr>
          <w:p w14:paraId="4ACD95F7" w14:textId="77777777" w:rsidR="00230B99" w:rsidRPr="00D866DC" w:rsidRDefault="00230B99" w:rsidP="00397FF4">
            <w:pPr>
              <w:pStyle w:val="ORDINARYPARAGRAPH"/>
              <w:tabs>
                <w:tab w:val="clear" w:pos="1080"/>
                <w:tab w:val="left" w:pos="1440"/>
              </w:tabs>
              <w:rPr>
                <w:rFonts w:asciiTheme="minorHAnsi" w:hAnsiTheme="minorHAnsi" w:cstheme="minorHAnsi"/>
                <w:bCs/>
                <w:i/>
                <w:szCs w:val="22"/>
              </w:rPr>
            </w:pPr>
            <w:r w:rsidRPr="00D866DC">
              <w:rPr>
                <w:rFonts w:asciiTheme="minorHAnsi" w:hAnsiTheme="minorHAnsi" w:cstheme="minorHAnsi"/>
                <w:bCs/>
                <w:i/>
                <w:szCs w:val="22"/>
              </w:rPr>
              <w:t xml:space="preserve">Good grasp of main issues, showing some ability to evaluate and interpret. Relevant analysis and argument evident but could be developed and strengthened. Could be less descriptive and have more focused argumentation. Structure and focus could be improved. Evidence of reading, and of different theoretical positions or interpretations, but could have read more widely.  Appropriately referenced. </w:t>
            </w:r>
          </w:p>
          <w:p w14:paraId="4BFF0DA1" w14:textId="77777777" w:rsidR="00230B99" w:rsidRPr="00D866DC" w:rsidRDefault="00230B99" w:rsidP="00397FF4">
            <w:pPr>
              <w:pStyle w:val="ORDINARYPARAGRAPH"/>
              <w:tabs>
                <w:tab w:val="clear" w:pos="1080"/>
                <w:tab w:val="left" w:pos="1440"/>
              </w:tabs>
              <w:rPr>
                <w:rFonts w:asciiTheme="minorHAnsi" w:hAnsiTheme="minorHAnsi" w:cstheme="minorHAnsi"/>
                <w:b/>
                <w:i/>
                <w:szCs w:val="22"/>
              </w:rPr>
            </w:pPr>
          </w:p>
        </w:tc>
      </w:tr>
      <w:tr w:rsidR="00230B99" w:rsidRPr="00D866DC" w14:paraId="03B5638E" w14:textId="77777777" w:rsidTr="00C917CE">
        <w:tc>
          <w:tcPr>
            <w:tcW w:w="707" w:type="dxa"/>
            <w:tcBorders>
              <w:bottom w:val="single" w:sz="4" w:space="0" w:color="000000"/>
            </w:tcBorders>
            <w:vAlign w:val="center"/>
          </w:tcPr>
          <w:p w14:paraId="21335B88" w14:textId="77777777" w:rsidR="00230B99" w:rsidRPr="00D866DC" w:rsidRDefault="00230B99" w:rsidP="00397FF4">
            <w:pPr>
              <w:jc w:val="center"/>
              <w:rPr>
                <w:rFonts w:cstheme="minorHAnsi"/>
                <w:b/>
                <w:sz w:val="22"/>
              </w:rPr>
            </w:pPr>
            <w:r w:rsidRPr="00D866DC">
              <w:rPr>
                <w:rFonts w:cstheme="minorHAnsi"/>
                <w:b/>
                <w:sz w:val="22"/>
              </w:rPr>
              <w:lastRenderedPageBreak/>
              <w:t>49 - 40%</w:t>
            </w:r>
          </w:p>
        </w:tc>
        <w:tc>
          <w:tcPr>
            <w:tcW w:w="1556" w:type="dxa"/>
            <w:tcBorders>
              <w:bottom w:val="single" w:sz="4" w:space="0" w:color="000000"/>
            </w:tcBorders>
            <w:shd w:val="clear" w:color="auto" w:fill="FFFF00"/>
            <w:vAlign w:val="center"/>
          </w:tcPr>
          <w:p w14:paraId="4A4B3D35" w14:textId="77777777" w:rsidR="00230B99" w:rsidRPr="00D866DC" w:rsidRDefault="00230B99" w:rsidP="00397FF4">
            <w:pPr>
              <w:jc w:val="center"/>
              <w:rPr>
                <w:rFonts w:cstheme="minorHAnsi"/>
                <w:b/>
                <w:sz w:val="22"/>
              </w:rPr>
            </w:pPr>
            <w:r w:rsidRPr="00D866DC">
              <w:rPr>
                <w:rFonts w:cstheme="minorHAnsi"/>
                <w:b/>
                <w:sz w:val="22"/>
              </w:rPr>
              <w:t>Pass</w:t>
            </w:r>
          </w:p>
        </w:tc>
        <w:tc>
          <w:tcPr>
            <w:tcW w:w="6747" w:type="dxa"/>
            <w:tcBorders>
              <w:bottom w:val="single" w:sz="4" w:space="0" w:color="000000"/>
            </w:tcBorders>
          </w:tcPr>
          <w:p w14:paraId="4377FB10" w14:textId="77777777" w:rsidR="00230B99" w:rsidRPr="00D866DC" w:rsidRDefault="00230B99" w:rsidP="00397FF4">
            <w:pPr>
              <w:pStyle w:val="ORDINARYPARAGRAPH"/>
              <w:tabs>
                <w:tab w:val="clear" w:pos="1080"/>
                <w:tab w:val="left" w:pos="1440"/>
              </w:tabs>
              <w:rPr>
                <w:rFonts w:asciiTheme="minorHAnsi" w:hAnsiTheme="minorHAnsi" w:cstheme="minorHAnsi"/>
                <w:i/>
                <w:szCs w:val="22"/>
              </w:rPr>
            </w:pPr>
            <w:r w:rsidRPr="00D866DC">
              <w:rPr>
                <w:rFonts w:asciiTheme="minorHAnsi" w:hAnsiTheme="minorHAnsi" w:cstheme="minorHAnsi"/>
                <w:i/>
                <w:szCs w:val="22"/>
              </w:rPr>
              <w:t xml:space="preserve">Meets the relevant learning outcomes but mostly descriptive. Some basic understanding of the overall claims but lacking nuance and detail. Lacking in justification and argumentation to support claims. May contain misunderstandings of principles and concepts. Lacking competent philosophical analysis of basic concepts or arguments. Structure in need of improvement. Evidence of some reading. Presentation may need improving. </w:t>
            </w:r>
          </w:p>
          <w:p w14:paraId="6CE7625C" w14:textId="77777777" w:rsidR="00230B99" w:rsidRPr="00D866DC" w:rsidRDefault="00230B99" w:rsidP="00397FF4">
            <w:pPr>
              <w:pStyle w:val="ORDINARYPARAGRAPH"/>
              <w:tabs>
                <w:tab w:val="clear" w:pos="1080"/>
                <w:tab w:val="left" w:pos="1440"/>
              </w:tabs>
              <w:rPr>
                <w:rFonts w:asciiTheme="minorHAnsi" w:hAnsiTheme="minorHAnsi" w:cstheme="minorHAnsi"/>
                <w:i/>
                <w:szCs w:val="22"/>
              </w:rPr>
            </w:pPr>
          </w:p>
        </w:tc>
      </w:tr>
      <w:tr w:rsidR="00230B99" w:rsidRPr="00D866DC" w14:paraId="1D0E1BF7" w14:textId="77777777" w:rsidTr="00C917CE">
        <w:tc>
          <w:tcPr>
            <w:tcW w:w="707" w:type="dxa"/>
            <w:shd w:val="clear" w:color="auto" w:fill="F3F3F3"/>
            <w:vAlign w:val="center"/>
          </w:tcPr>
          <w:p w14:paraId="60B8E313" w14:textId="77777777" w:rsidR="00230B99" w:rsidRPr="00D866DC" w:rsidRDefault="00230B99" w:rsidP="00397FF4">
            <w:pPr>
              <w:jc w:val="center"/>
              <w:rPr>
                <w:rFonts w:cstheme="minorHAnsi"/>
                <w:b/>
                <w:sz w:val="22"/>
              </w:rPr>
            </w:pPr>
            <w:r w:rsidRPr="00D866DC">
              <w:rPr>
                <w:rFonts w:cstheme="minorHAnsi"/>
                <w:b/>
                <w:sz w:val="22"/>
              </w:rPr>
              <w:t>39 - 35%</w:t>
            </w:r>
          </w:p>
        </w:tc>
        <w:tc>
          <w:tcPr>
            <w:tcW w:w="1556" w:type="dxa"/>
            <w:shd w:val="clear" w:color="auto" w:fill="F3F3F3"/>
            <w:vAlign w:val="center"/>
          </w:tcPr>
          <w:p w14:paraId="2FEC3B5A" w14:textId="77777777" w:rsidR="00230B99" w:rsidRPr="00D866DC" w:rsidRDefault="00230B99" w:rsidP="00397FF4">
            <w:pPr>
              <w:jc w:val="center"/>
              <w:rPr>
                <w:rFonts w:cstheme="minorHAnsi"/>
                <w:b/>
                <w:sz w:val="22"/>
              </w:rPr>
            </w:pPr>
            <w:r w:rsidRPr="00D866DC">
              <w:rPr>
                <w:rFonts w:cstheme="minorHAnsi"/>
                <w:b/>
                <w:sz w:val="22"/>
              </w:rPr>
              <w:t xml:space="preserve">Marginal Fail </w:t>
            </w:r>
          </w:p>
        </w:tc>
        <w:tc>
          <w:tcPr>
            <w:tcW w:w="6747" w:type="dxa"/>
            <w:shd w:val="clear" w:color="auto" w:fill="F2F2F2"/>
          </w:tcPr>
          <w:p w14:paraId="14ADB14F" w14:textId="77777777" w:rsidR="00230B99" w:rsidRPr="00D866DC" w:rsidRDefault="00230B99" w:rsidP="00397FF4">
            <w:pPr>
              <w:pStyle w:val="ORDINARYPARAGRAPH"/>
              <w:tabs>
                <w:tab w:val="left" w:pos="1440"/>
              </w:tabs>
              <w:rPr>
                <w:rFonts w:asciiTheme="minorHAnsi" w:hAnsiTheme="minorHAnsi" w:cstheme="minorHAnsi"/>
                <w:i/>
                <w:szCs w:val="22"/>
              </w:rPr>
            </w:pPr>
            <w:r w:rsidRPr="00D866DC">
              <w:rPr>
                <w:rFonts w:asciiTheme="minorHAnsi" w:hAnsiTheme="minorHAnsi" w:cstheme="minorHAnsi"/>
                <w:i/>
                <w:szCs w:val="22"/>
              </w:rPr>
              <w:t xml:space="preserve">Some evidence of understanding but </w:t>
            </w:r>
            <w:proofErr w:type="gramStart"/>
            <w:r w:rsidRPr="00D866DC">
              <w:rPr>
                <w:rFonts w:asciiTheme="minorHAnsi" w:hAnsiTheme="minorHAnsi" w:cstheme="minorHAnsi"/>
                <w:i/>
                <w:szCs w:val="22"/>
              </w:rPr>
              <w:t>overall</w:t>
            </w:r>
            <w:proofErr w:type="gramEnd"/>
            <w:r w:rsidRPr="00D866DC">
              <w:rPr>
                <w:rFonts w:asciiTheme="minorHAnsi" w:hAnsiTheme="minorHAnsi" w:cstheme="minorHAnsi"/>
                <w:i/>
                <w:szCs w:val="22"/>
              </w:rPr>
              <w:t xml:space="preserve"> not reaching the minimum pass standard due to some key omissions in presentation, argument or structure. Inadequate or poor argument.  Content not always philosophically relevant. </w:t>
            </w:r>
            <w:proofErr w:type="gramStart"/>
            <w:r w:rsidRPr="00D866DC">
              <w:rPr>
                <w:rFonts w:asciiTheme="minorHAnsi" w:hAnsiTheme="minorHAnsi" w:cstheme="minorHAnsi"/>
                <w:i/>
                <w:szCs w:val="22"/>
              </w:rPr>
              <w:t>Serious</w:t>
            </w:r>
            <w:proofErr w:type="gramEnd"/>
            <w:r w:rsidRPr="00D866DC">
              <w:rPr>
                <w:rFonts w:asciiTheme="minorHAnsi" w:hAnsiTheme="minorHAnsi" w:cstheme="minorHAnsi"/>
                <w:i/>
                <w:szCs w:val="22"/>
              </w:rPr>
              <w:t xml:space="preserve"> misunderstandings of philosophical concepts. Limited evidence of reading. </w:t>
            </w:r>
          </w:p>
          <w:p w14:paraId="6677CD5B" w14:textId="77777777" w:rsidR="00230B99" w:rsidRPr="00D866DC" w:rsidRDefault="00230B99" w:rsidP="00397FF4">
            <w:pPr>
              <w:pStyle w:val="ORDINARYPARAGRAPH"/>
              <w:tabs>
                <w:tab w:val="left" w:pos="1440"/>
              </w:tabs>
              <w:rPr>
                <w:rFonts w:asciiTheme="minorHAnsi" w:hAnsiTheme="minorHAnsi" w:cstheme="minorHAnsi"/>
                <w:i/>
                <w:szCs w:val="22"/>
              </w:rPr>
            </w:pPr>
            <w:r w:rsidRPr="00D866DC">
              <w:rPr>
                <w:rFonts w:asciiTheme="minorHAnsi" w:hAnsiTheme="minorHAnsi" w:cstheme="minorHAnsi"/>
                <w:i/>
                <w:szCs w:val="22"/>
              </w:rPr>
              <w:t xml:space="preserve"> </w:t>
            </w:r>
          </w:p>
        </w:tc>
      </w:tr>
      <w:tr w:rsidR="00230B99" w:rsidRPr="00D866DC" w14:paraId="371E4768" w14:textId="77777777" w:rsidTr="00C917CE">
        <w:tc>
          <w:tcPr>
            <w:tcW w:w="707" w:type="dxa"/>
            <w:vAlign w:val="center"/>
          </w:tcPr>
          <w:p w14:paraId="41538887" w14:textId="77777777" w:rsidR="00230B99" w:rsidRPr="00D866DC" w:rsidRDefault="00230B99" w:rsidP="00397FF4">
            <w:pPr>
              <w:jc w:val="center"/>
              <w:rPr>
                <w:rFonts w:cstheme="minorHAnsi"/>
                <w:b/>
                <w:sz w:val="22"/>
              </w:rPr>
            </w:pPr>
            <w:r w:rsidRPr="00D866DC">
              <w:rPr>
                <w:rFonts w:cstheme="minorHAnsi"/>
                <w:b/>
                <w:sz w:val="22"/>
              </w:rPr>
              <w:t>34 - 30%</w:t>
            </w:r>
          </w:p>
        </w:tc>
        <w:tc>
          <w:tcPr>
            <w:tcW w:w="1556" w:type="dxa"/>
            <w:vAlign w:val="center"/>
          </w:tcPr>
          <w:p w14:paraId="3CA98CEB" w14:textId="77777777" w:rsidR="00230B99" w:rsidRPr="00D866DC" w:rsidRDefault="00230B99" w:rsidP="00397FF4">
            <w:pPr>
              <w:jc w:val="center"/>
              <w:rPr>
                <w:rFonts w:cstheme="minorHAnsi"/>
                <w:b/>
                <w:sz w:val="22"/>
              </w:rPr>
            </w:pPr>
            <w:r w:rsidRPr="00D866DC">
              <w:rPr>
                <w:rFonts w:cstheme="minorHAnsi"/>
                <w:b/>
                <w:sz w:val="22"/>
              </w:rPr>
              <w:t>A Limited Piece of Work</w:t>
            </w:r>
          </w:p>
        </w:tc>
        <w:tc>
          <w:tcPr>
            <w:tcW w:w="6747" w:type="dxa"/>
          </w:tcPr>
          <w:p w14:paraId="4F8FE019" w14:textId="77777777" w:rsidR="00230B99" w:rsidRPr="00D866DC" w:rsidRDefault="00230B99" w:rsidP="00397FF4">
            <w:pPr>
              <w:pStyle w:val="ORDINARYPARAGRAPH"/>
              <w:tabs>
                <w:tab w:val="clear" w:pos="1080"/>
                <w:tab w:val="left" w:pos="1440"/>
              </w:tabs>
              <w:rPr>
                <w:rFonts w:asciiTheme="minorHAnsi" w:hAnsiTheme="minorHAnsi" w:cstheme="minorHAnsi"/>
                <w:i/>
                <w:szCs w:val="22"/>
              </w:rPr>
            </w:pPr>
            <w:r w:rsidRPr="00D866DC">
              <w:rPr>
                <w:rFonts w:asciiTheme="minorHAnsi" w:hAnsiTheme="minorHAnsi" w:cstheme="minorHAnsi"/>
                <w:i/>
                <w:szCs w:val="22"/>
              </w:rPr>
              <w:t xml:space="preserve">Some positive elements but missing some essential aspects. For example, maybe lacking in focus and structure. Likely to have limited discussion with lack of relevance to the question. Presentation may need to be improved. Likely to show insufficient evidence of reading. </w:t>
            </w:r>
          </w:p>
          <w:p w14:paraId="5D94F8EB" w14:textId="77777777" w:rsidR="00230B99" w:rsidRPr="00D866DC" w:rsidRDefault="00230B99" w:rsidP="00397FF4">
            <w:pPr>
              <w:pStyle w:val="ORDINARYPARAGRAPH"/>
              <w:tabs>
                <w:tab w:val="clear" w:pos="1080"/>
                <w:tab w:val="left" w:pos="1440"/>
              </w:tabs>
              <w:rPr>
                <w:rFonts w:asciiTheme="minorHAnsi" w:hAnsiTheme="minorHAnsi" w:cstheme="minorHAnsi"/>
                <w:i/>
                <w:szCs w:val="22"/>
              </w:rPr>
            </w:pPr>
          </w:p>
        </w:tc>
      </w:tr>
      <w:tr w:rsidR="00230B99" w:rsidRPr="00D866DC" w14:paraId="3C3B174B" w14:textId="77777777" w:rsidTr="00C917CE">
        <w:tc>
          <w:tcPr>
            <w:tcW w:w="707" w:type="dxa"/>
            <w:vAlign w:val="center"/>
          </w:tcPr>
          <w:p w14:paraId="1FA63A2C" w14:textId="77777777" w:rsidR="00230B99" w:rsidRPr="00D866DC" w:rsidRDefault="00230B99" w:rsidP="00397FF4">
            <w:pPr>
              <w:jc w:val="center"/>
              <w:rPr>
                <w:rFonts w:cstheme="minorHAnsi"/>
                <w:b/>
                <w:sz w:val="22"/>
              </w:rPr>
            </w:pPr>
            <w:r w:rsidRPr="00D866DC">
              <w:rPr>
                <w:rFonts w:cstheme="minorHAnsi"/>
                <w:b/>
                <w:sz w:val="22"/>
              </w:rPr>
              <w:t>29 - 20%</w:t>
            </w:r>
          </w:p>
        </w:tc>
        <w:tc>
          <w:tcPr>
            <w:tcW w:w="1556" w:type="dxa"/>
            <w:vAlign w:val="center"/>
          </w:tcPr>
          <w:p w14:paraId="47127836" w14:textId="77777777" w:rsidR="00230B99" w:rsidRPr="00D866DC" w:rsidRDefault="00230B99" w:rsidP="00397FF4">
            <w:pPr>
              <w:jc w:val="center"/>
              <w:rPr>
                <w:rFonts w:cstheme="minorHAnsi"/>
                <w:b/>
                <w:sz w:val="22"/>
              </w:rPr>
            </w:pPr>
            <w:r w:rsidRPr="00D866DC">
              <w:rPr>
                <w:rFonts w:cstheme="minorHAnsi"/>
                <w:b/>
                <w:sz w:val="22"/>
              </w:rPr>
              <w:t>A Limited Piece of Work</w:t>
            </w:r>
          </w:p>
        </w:tc>
        <w:tc>
          <w:tcPr>
            <w:tcW w:w="6747" w:type="dxa"/>
          </w:tcPr>
          <w:p w14:paraId="2A9A7B5F" w14:textId="77777777" w:rsidR="00230B99" w:rsidRPr="00D866DC" w:rsidRDefault="00230B99" w:rsidP="00397FF4">
            <w:pPr>
              <w:pStyle w:val="ORDINARYPARAGRAPH"/>
              <w:tabs>
                <w:tab w:val="clear" w:pos="1080"/>
                <w:tab w:val="left" w:pos="1440"/>
              </w:tabs>
              <w:rPr>
                <w:rFonts w:asciiTheme="minorHAnsi" w:hAnsiTheme="minorHAnsi" w:cstheme="minorHAnsi"/>
                <w:i/>
                <w:szCs w:val="22"/>
              </w:rPr>
            </w:pPr>
            <w:r w:rsidRPr="00D866DC">
              <w:rPr>
                <w:rFonts w:asciiTheme="minorHAnsi" w:hAnsiTheme="minorHAnsi" w:cstheme="minorHAnsi"/>
                <w:i/>
                <w:szCs w:val="22"/>
              </w:rPr>
              <w:t>Some material presented by generally unsatisfactory with some irrelevant or incorrect material. Lack of discussion. Likely to show insufficient evidence of reading; likely to be incomplete.</w:t>
            </w:r>
          </w:p>
          <w:p w14:paraId="037BB77E" w14:textId="77777777" w:rsidR="00230B99" w:rsidRPr="00D866DC" w:rsidRDefault="00230B99" w:rsidP="00397FF4">
            <w:pPr>
              <w:pStyle w:val="ORDINARYPARAGRAPH"/>
              <w:tabs>
                <w:tab w:val="clear" w:pos="1080"/>
                <w:tab w:val="left" w:pos="1440"/>
              </w:tabs>
              <w:rPr>
                <w:rFonts w:asciiTheme="minorHAnsi" w:hAnsiTheme="minorHAnsi" w:cstheme="minorHAnsi"/>
                <w:i/>
                <w:szCs w:val="22"/>
              </w:rPr>
            </w:pPr>
          </w:p>
        </w:tc>
      </w:tr>
      <w:tr w:rsidR="00230B99" w:rsidRPr="00D866DC" w14:paraId="272567A3" w14:textId="77777777" w:rsidTr="00C917CE">
        <w:tc>
          <w:tcPr>
            <w:tcW w:w="707" w:type="dxa"/>
            <w:vAlign w:val="center"/>
          </w:tcPr>
          <w:p w14:paraId="41F96CC4" w14:textId="77777777" w:rsidR="00230B99" w:rsidRPr="00D866DC" w:rsidRDefault="00230B99" w:rsidP="00397FF4">
            <w:pPr>
              <w:jc w:val="center"/>
              <w:rPr>
                <w:rFonts w:cstheme="minorHAnsi"/>
                <w:b/>
                <w:sz w:val="22"/>
              </w:rPr>
            </w:pPr>
            <w:r w:rsidRPr="00D866DC">
              <w:rPr>
                <w:rFonts w:cstheme="minorHAnsi"/>
                <w:b/>
                <w:sz w:val="22"/>
              </w:rPr>
              <w:t>19 - 10%</w:t>
            </w:r>
          </w:p>
        </w:tc>
        <w:tc>
          <w:tcPr>
            <w:tcW w:w="1556" w:type="dxa"/>
            <w:vAlign w:val="center"/>
          </w:tcPr>
          <w:p w14:paraId="18CE70D9" w14:textId="77777777" w:rsidR="00230B99" w:rsidRPr="00D866DC" w:rsidRDefault="00230B99" w:rsidP="00397FF4">
            <w:pPr>
              <w:jc w:val="center"/>
              <w:rPr>
                <w:rFonts w:cstheme="minorHAnsi"/>
                <w:b/>
                <w:sz w:val="22"/>
              </w:rPr>
            </w:pPr>
            <w:r w:rsidRPr="00D866DC">
              <w:rPr>
                <w:rFonts w:cstheme="minorHAnsi"/>
                <w:b/>
                <w:sz w:val="22"/>
              </w:rPr>
              <w:t>A Very Limited Piece of Work</w:t>
            </w:r>
          </w:p>
        </w:tc>
        <w:tc>
          <w:tcPr>
            <w:tcW w:w="6747" w:type="dxa"/>
          </w:tcPr>
          <w:p w14:paraId="42CBFFE9" w14:textId="77777777" w:rsidR="00230B99" w:rsidRPr="00D866DC" w:rsidRDefault="00230B99" w:rsidP="00397FF4">
            <w:pPr>
              <w:pStyle w:val="ORDINARYPARAGRAPH"/>
              <w:tabs>
                <w:tab w:val="clear" w:pos="1080"/>
                <w:tab w:val="left" w:pos="1440"/>
              </w:tabs>
              <w:rPr>
                <w:rFonts w:asciiTheme="minorHAnsi" w:hAnsiTheme="minorHAnsi" w:cstheme="minorHAnsi"/>
                <w:i/>
                <w:szCs w:val="22"/>
              </w:rPr>
            </w:pPr>
            <w:r w:rsidRPr="00D866DC">
              <w:rPr>
                <w:rFonts w:asciiTheme="minorHAnsi" w:hAnsiTheme="minorHAnsi" w:cstheme="minorHAnsi"/>
                <w:i/>
                <w:szCs w:val="22"/>
              </w:rPr>
              <w:t xml:space="preserve">Significant deficiencies; Likely to have insufficient, </w:t>
            </w:r>
            <w:proofErr w:type="gramStart"/>
            <w:r w:rsidRPr="00D866DC">
              <w:rPr>
                <w:rFonts w:asciiTheme="minorHAnsi" w:hAnsiTheme="minorHAnsi" w:cstheme="minorHAnsi"/>
                <w:i/>
                <w:szCs w:val="22"/>
              </w:rPr>
              <w:t>irrelevant</w:t>
            </w:r>
            <w:proofErr w:type="gramEnd"/>
            <w:r w:rsidRPr="00D866DC">
              <w:rPr>
                <w:rFonts w:asciiTheme="minorHAnsi" w:hAnsiTheme="minorHAnsi" w:cstheme="minorHAnsi"/>
                <w:i/>
                <w:szCs w:val="22"/>
              </w:rPr>
              <w:t xml:space="preserve"> or incorrect material. Likely to have very poor structure and no discussion.</w:t>
            </w:r>
          </w:p>
        </w:tc>
      </w:tr>
      <w:tr w:rsidR="00230B99" w:rsidRPr="00D866DC" w14:paraId="6C27439B" w14:textId="77777777" w:rsidTr="00C917CE">
        <w:tc>
          <w:tcPr>
            <w:tcW w:w="707" w:type="dxa"/>
            <w:vAlign w:val="center"/>
          </w:tcPr>
          <w:p w14:paraId="61059175" w14:textId="77777777" w:rsidR="00230B99" w:rsidRPr="00D866DC" w:rsidRDefault="00230B99" w:rsidP="00397FF4">
            <w:pPr>
              <w:jc w:val="center"/>
              <w:rPr>
                <w:rFonts w:cstheme="minorHAnsi"/>
                <w:b/>
                <w:sz w:val="22"/>
              </w:rPr>
            </w:pPr>
            <w:r w:rsidRPr="00D866DC">
              <w:rPr>
                <w:rFonts w:cstheme="minorHAnsi"/>
                <w:b/>
                <w:sz w:val="22"/>
              </w:rPr>
              <w:t>9 - 0%</w:t>
            </w:r>
          </w:p>
        </w:tc>
        <w:tc>
          <w:tcPr>
            <w:tcW w:w="1556" w:type="dxa"/>
            <w:vAlign w:val="center"/>
          </w:tcPr>
          <w:p w14:paraId="2DAA2D04" w14:textId="77777777" w:rsidR="00230B99" w:rsidRPr="00D866DC" w:rsidRDefault="00230B99" w:rsidP="00397FF4">
            <w:pPr>
              <w:jc w:val="center"/>
              <w:rPr>
                <w:rFonts w:cstheme="minorHAnsi"/>
                <w:b/>
                <w:sz w:val="22"/>
              </w:rPr>
            </w:pPr>
            <w:r w:rsidRPr="00D866DC">
              <w:rPr>
                <w:rFonts w:cstheme="minorHAnsi"/>
                <w:b/>
                <w:sz w:val="22"/>
              </w:rPr>
              <w:t>Exceptionally Limited Work</w:t>
            </w:r>
          </w:p>
        </w:tc>
        <w:tc>
          <w:tcPr>
            <w:tcW w:w="6747" w:type="dxa"/>
          </w:tcPr>
          <w:p w14:paraId="748DC16D" w14:textId="77777777" w:rsidR="00230B99" w:rsidRPr="00D866DC" w:rsidRDefault="00230B99" w:rsidP="00397FF4">
            <w:pPr>
              <w:pStyle w:val="ORDINARYPARAGRAPH"/>
              <w:tabs>
                <w:tab w:val="clear" w:pos="1080"/>
                <w:tab w:val="left" w:pos="1440"/>
              </w:tabs>
              <w:rPr>
                <w:rFonts w:asciiTheme="minorHAnsi" w:hAnsiTheme="minorHAnsi" w:cstheme="minorHAnsi"/>
                <w:i/>
                <w:szCs w:val="22"/>
              </w:rPr>
            </w:pPr>
            <w:r w:rsidRPr="00D866DC">
              <w:rPr>
                <w:rFonts w:asciiTheme="minorHAnsi" w:hAnsiTheme="minorHAnsi" w:cstheme="minorHAnsi"/>
                <w:i/>
                <w:szCs w:val="22"/>
              </w:rPr>
              <w:t xml:space="preserve"> Insufficient material presented. No evidence of sufficient preparation. </w:t>
            </w:r>
          </w:p>
          <w:p w14:paraId="7D425DAB" w14:textId="77777777" w:rsidR="00230B99" w:rsidRPr="00D866DC" w:rsidRDefault="00230B99" w:rsidP="00397FF4">
            <w:pPr>
              <w:pStyle w:val="ORDINARYPARAGRAPH"/>
              <w:tabs>
                <w:tab w:val="clear" w:pos="1080"/>
                <w:tab w:val="left" w:pos="1440"/>
              </w:tabs>
              <w:rPr>
                <w:rFonts w:asciiTheme="minorHAnsi" w:hAnsiTheme="minorHAnsi" w:cstheme="minorHAnsi"/>
                <w:i/>
                <w:szCs w:val="22"/>
              </w:rPr>
            </w:pPr>
          </w:p>
          <w:p w14:paraId="761058B0" w14:textId="77777777" w:rsidR="00230B99" w:rsidRPr="00D866DC" w:rsidRDefault="00230B99" w:rsidP="00397FF4">
            <w:pPr>
              <w:pStyle w:val="ORDINARYPARAGRAPH"/>
              <w:tabs>
                <w:tab w:val="clear" w:pos="1080"/>
                <w:tab w:val="left" w:pos="1440"/>
              </w:tabs>
              <w:rPr>
                <w:rFonts w:asciiTheme="minorHAnsi" w:hAnsiTheme="minorHAnsi" w:cstheme="minorHAnsi"/>
                <w:i/>
                <w:szCs w:val="22"/>
              </w:rPr>
            </w:pPr>
            <w:r w:rsidRPr="00D866DC">
              <w:rPr>
                <w:rFonts w:asciiTheme="minorHAnsi" w:hAnsiTheme="minorHAnsi" w:cstheme="minorHAnsi"/>
                <w:i/>
                <w:szCs w:val="22"/>
              </w:rPr>
              <w:t xml:space="preserve">Zero is reserved for failure to answer question. </w:t>
            </w:r>
          </w:p>
        </w:tc>
      </w:tr>
    </w:tbl>
    <w:p w14:paraId="0E7C944F" w14:textId="15A1B04E" w:rsidR="00037D96" w:rsidRPr="00902E04" w:rsidRDefault="00037D96" w:rsidP="006D6298">
      <w:pPr>
        <w:jc w:val="both"/>
        <w:rPr>
          <w:rFonts w:cstheme="minorHAnsi"/>
          <w:szCs w:val="24"/>
        </w:rPr>
      </w:pPr>
    </w:p>
    <w:p w14:paraId="103207FE" w14:textId="77777777" w:rsidR="00D13BB7" w:rsidRPr="00902E04" w:rsidRDefault="00D13BB7" w:rsidP="00D13BB7">
      <w:pPr>
        <w:jc w:val="both"/>
        <w:rPr>
          <w:rFonts w:cstheme="minorHAnsi"/>
          <w:b/>
          <w:bCs/>
          <w:szCs w:val="24"/>
        </w:rPr>
      </w:pPr>
      <w:r w:rsidRPr="00902E04">
        <w:rPr>
          <w:rFonts w:cstheme="minorHAnsi"/>
          <w:b/>
          <w:bCs/>
          <w:szCs w:val="24"/>
        </w:rPr>
        <w:t>What additional resources may help me complete this assessment?</w:t>
      </w:r>
    </w:p>
    <w:p w14:paraId="5F35CFDB" w14:textId="4E578564" w:rsidR="00D13BB7" w:rsidRPr="00D13BB7" w:rsidRDefault="00D13BB7" w:rsidP="00D13BB7">
      <w:pPr>
        <w:spacing w:after="0" w:line="240" w:lineRule="auto"/>
        <w:rPr>
          <w:color w:val="000000" w:themeColor="text1"/>
        </w:rPr>
      </w:pPr>
      <w:r>
        <w:rPr>
          <w:color w:val="000000" w:themeColor="text1"/>
        </w:rPr>
        <w:t xml:space="preserve">In the first instance, you contact your module leader (office hours are indicated in the module handbook) and ask for support. You can also contact the </w:t>
      </w:r>
      <w:proofErr w:type="gramStart"/>
      <w:r>
        <w:rPr>
          <w:color w:val="000000" w:themeColor="text1"/>
        </w:rPr>
        <w:t>Library</w:t>
      </w:r>
      <w:proofErr w:type="gramEnd"/>
      <w:r>
        <w:rPr>
          <w:color w:val="000000" w:themeColor="text1"/>
        </w:rPr>
        <w:t xml:space="preserve"> to get writing and study support, and your APT with an informal chat about your academic performance.</w:t>
      </w:r>
    </w:p>
    <w:p w14:paraId="32916DE7" w14:textId="77777777" w:rsidR="00D13BB7" w:rsidRDefault="00D13BB7" w:rsidP="00D13BB7">
      <w:pPr>
        <w:spacing w:after="0" w:line="240" w:lineRule="auto"/>
        <w:rPr>
          <w:b/>
          <w:bCs/>
          <w:color w:val="000000" w:themeColor="text1"/>
        </w:rPr>
      </w:pPr>
    </w:p>
    <w:p w14:paraId="451489C2" w14:textId="77777777" w:rsidR="005B7319" w:rsidRDefault="005B7319" w:rsidP="005B7319">
      <w:pPr>
        <w:pStyle w:val="Heading1"/>
      </w:pPr>
      <w:r>
        <w:t>Marks and Feedback</w:t>
      </w:r>
    </w:p>
    <w:p w14:paraId="3FF5C3E6" w14:textId="77777777" w:rsidR="005B7319" w:rsidRPr="00B03201" w:rsidRDefault="005B7319" w:rsidP="005B7319">
      <w:r w:rsidRPr="00B03201">
        <w:t>Your assessment</w:t>
      </w:r>
      <w:r>
        <w:t>s</w:t>
      </w:r>
      <w:r w:rsidRPr="00B03201">
        <w:t xml:space="preserve"> will be marked according to the specific </w:t>
      </w:r>
      <w:r w:rsidRPr="00B03201">
        <w:rPr>
          <w:b/>
          <w:bCs/>
          <w:u w:val="single"/>
        </w:rPr>
        <w:t>marking criteria</w:t>
      </w:r>
      <w:r w:rsidRPr="00B03201">
        <w:t>, which you can find on Blackboard (</w:t>
      </w:r>
      <w:hyperlink r:id="rId9" w:history="1">
        <w:r w:rsidRPr="00B03201">
          <w:rPr>
            <w:rStyle w:val="Hyperlink"/>
          </w:rPr>
          <w:t>BA Philosophy</w:t>
        </w:r>
      </w:hyperlink>
      <w:r w:rsidRPr="00B03201">
        <w:t xml:space="preserve"> &gt; Assessment Support). </w:t>
      </w:r>
    </w:p>
    <w:p w14:paraId="52692206" w14:textId="77777777" w:rsidR="005B7319" w:rsidRPr="007051B6" w:rsidRDefault="005B7319" w:rsidP="005B7319">
      <w:r w:rsidRPr="00B03201">
        <w:t xml:space="preserve">On the same Blackboard page, you will also find </w:t>
      </w:r>
      <w:r w:rsidRPr="00B03201">
        <w:rPr>
          <w:b/>
          <w:bCs/>
          <w:u w:val="single"/>
        </w:rPr>
        <w:t>assessment guides</w:t>
      </w:r>
      <w:r w:rsidRPr="00B03201">
        <w:t xml:space="preserve"> for different forms of assessment</w:t>
      </w:r>
      <w:r>
        <w:t xml:space="preserve">. </w:t>
      </w:r>
      <w:r w:rsidRPr="003D7420">
        <w:t>You can use these to evaluate your own work before you submit.</w:t>
      </w:r>
      <w:r>
        <w:t xml:space="preserve"> </w:t>
      </w:r>
    </w:p>
    <w:p w14:paraId="44C43525" w14:textId="18ACEFFA" w:rsidR="008946E8" w:rsidRPr="00902E04" w:rsidRDefault="008946E8" w:rsidP="005B7319">
      <w:pPr>
        <w:spacing w:after="0" w:line="240" w:lineRule="auto"/>
        <w:jc w:val="both"/>
        <w:rPr>
          <w:rFonts w:cstheme="minorHAnsi"/>
          <w:szCs w:val="24"/>
        </w:rPr>
      </w:pPr>
    </w:p>
    <w:sectPr w:rsidR="008946E8" w:rsidRPr="00902E04" w:rsidSect="00A22C7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Palatino Linotype"/>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5673FB"/>
    <w:multiLevelType w:val="hybridMultilevel"/>
    <w:tmpl w:val="920C4DB4"/>
    <w:lvl w:ilvl="0" w:tplc="B71896D6">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AF22AC"/>
    <w:multiLevelType w:val="hybridMultilevel"/>
    <w:tmpl w:val="C286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D581A"/>
    <w:multiLevelType w:val="hybridMultilevel"/>
    <w:tmpl w:val="5FC6C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132CD"/>
    <w:multiLevelType w:val="hybridMultilevel"/>
    <w:tmpl w:val="1F4E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A50F1"/>
    <w:multiLevelType w:val="hybridMultilevel"/>
    <w:tmpl w:val="0D7A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2292664">
    <w:abstractNumId w:val="6"/>
  </w:num>
  <w:num w:numId="2" w16cid:durableId="450050538">
    <w:abstractNumId w:val="1"/>
  </w:num>
  <w:num w:numId="3" w16cid:durableId="41829303">
    <w:abstractNumId w:val="0"/>
  </w:num>
  <w:num w:numId="4" w16cid:durableId="300577950">
    <w:abstractNumId w:val="1"/>
  </w:num>
  <w:num w:numId="5" w16cid:durableId="1120299591">
    <w:abstractNumId w:val="2"/>
  </w:num>
  <w:num w:numId="6" w16cid:durableId="1649893568">
    <w:abstractNumId w:val="3"/>
  </w:num>
  <w:num w:numId="7" w16cid:durableId="4945356">
    <w:abstractNumId w:val="5"/>
  </w:num>
  <w:num w:numId="8" w16cid:durableId="147117030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otte Alderwick">
    <w15:presenceInfo w15:providerId="AD" w15:userId="S-1-5-21-1659004503-492894223-725345543-440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96"/>
    <w:rsid w:val="00037D96"/>
    <w:rsid w:val="000C4F7C"/>
    <w:rsid w:val="000E59F1"/>
    <w:rsid w:val="00107BB3"/>
    <w:rsid w:val="001258F2"/>
    <w:rsid w:val="00172405"/>
    <w:rsid w:val="00175560"/>
    <w:rsid w:val="00181EDC"/>
    <w:rsid w:val="001B2275"/>
    <w:rsid w:val="001B360F"/>
    <w:rsid w:val="001E0A12"/>
    <w:rsid w:val="001E6110"/>
    <w:rsid w:val="001F1B79"/>
    <w:rsid w:val="00206C33"/>
    <w:rsid w:val="00230B99"/>
    <w:rsid w:val="00284213"/>
    <w:rsid w:val="00290664"/>
    <w:rsid w:val="002D72AC"/>
    <w:rsid w:val="002F5B76"/>
    <w:rsid w:val="003278C2"/>
    <w:rsid w:val="003759E5"/>
    <w:rsid w:val="00384708"/>
    <w:rsid w:val="003A70AB"/>
    <w:rsid w:val="003D163D"/>
    <w:rsid w:val="003D70A1"/>
    <w:rsid w:val="003F0DE7"/>
    <w:rsid w:val="00486D52"/>
    <w:rsid w:val="004C186F"/>
    <w:rsid w:val="00510BF4"/>
    <w:rsid w:val="00516965"/>
    <w:rsid w:val="00526732"/>
    <w:rsid w:val="00572D79"/>
    <w:rsid w:val="005B7319"/>
    <w:rsid w:val="005B78D7"/>
    <w:rsid w:val="00655606"/>
    <w:rsid w:val="006561D7"/>
    <w:rsid w:val="00691DC7"/>
    <w:rsid w:val="00695390"/>
    <w:rsid w:val="0069781A"/>
    <w:rsid w:val="006A0610"/>
    <w:rsid w:val="006A791B"/>
    <w:rsid w:val="006D48B8"/>
    <w:rsid w:val="006D6298"/>
    <w:rsid w:val="00703B93"/>
    <w:rsid w:val="007508F8"/>
    <w:rsid w:val="007A3574"/>
    <w:rsid w:val="007C2AA9"/>
    <w:rsid w:val="007F28AD"/>
    <w:rsid w:val="00800549"/>
    <w:rsid w:val="00840509"/>
    <w:rsid w:val="00870D39"/>
    <w:rsid w:val="008806C9"/>
    <w:rsid w:val="008946E8"/>
    <w:rsid w:val="008A782D"/>
    <w:rsid w:val="008B5091"/>
    <w:rsid w:val="008B5CFD"/>
    <w:rsid w:val="008E1D9C"/>
    <w:rsid w:val="00902E04"/>
    <w:rsid w:val="009218D2"/>
    <w:rsid w:val="00925183"/>
    <w:rsid w:val="0096627C"/>
    <w:rsid w:val="009F74FA"/>
    <w:rsid w:val="00A22C7A"/>
    <w:rsid w:val="00A447C0"/>
    <w:rsid w:val="00A57670"/>
    <w:rsid w:val="00A700F7"/>
    <w:rsid w:val="00A76DF0"/>
    <w:rsid w:val="00A81A42"/>
    <w:rsid w:val="00AA584F"/>
    <w:rsid w:val="00AB08DD"/>
    <w:rsid w:val="00AD204C"/>
    <w:rsid w:val="00AD2307"/>
    <w:rsid w:val="00AD6C1F"/>
    <w:rsid w:val="00AE3580"/>
    <w:rsid w:val="00AE41E2"/>
    <w:rsid w:val="00B5184C"/>
    <w:rsid w:val="00B53550"/>
    <w:rsid w:val="00B568A7"/>
    <w:rsid w:val="00BD56D5"/>
    <w:rsid w:val="00BD76C8"/>
    <w:rsid w:val="00C043C7"/>
    <w:rsid w:val="00C24A43"/>
    <w:rsid w:val="00C56BD9"/>
    <w:rsid w:val="00C57B50"/>
    <w:rsid w:val="00C75BB2"/>
    <w:rsid w:val="00C8123A"/>
    <w:rsid w:val="00C917CE"/>
    <w:rsid w:val="00CA4F7A"/>
    <w:rsid w:val="00CC05FE"/>
    <w:rsid w:val="00CD2A52"/>
    <w:rsid w:val="00CF33EE"/>
    <w:rsid w:val="00CF636D"/>
    <w:rsid w:val="00D05116"/>
    <w:rsid w:val="00D13BB7"/>
    <w:rsid w:val="00D1592A"/>
    <w:rsid w:val="00D313C1"/>
    <w:rsid w:val="00D324C5"/>
    <w:rsid w:val="00D42DB6"/>
    <w:rsid w:val="00D57B52"/>
    <w:rsid w:val="00DA2A1B"/>
    <w:rsid w:val="00DA60F9"/>
    <w:rsid w:val="00DD0712"/>
    <w:rsid w:val="00DD69B2"/>
    <w:rsid w:val="00DE3C35"/>
    <w:rsid w:val="00DE4637"/>
    <w:rsid w:val="00DE5771"/>
    <w:rsid w:val="00E84972"/>
    <w:rsid w:val="00E8500C"/>
    <w:rsid w:val="00EC455C"/>
    <w:rsid w:val="00F0504A"/>
    <w:rsid w:val="00F210E4"/>
    <w:rsid w:val="00F43B58"/>
    <w:rsid w:val="00F64961"/>
    <w:rsid w:val="00F92FCF"/>
    <w:rsid w:val="023FAAE6"/>
    <w:rsid w:val="06633B1A"/>
    <w:rsid w:val="0CA85974"/>
    <w:rsid w:val="0ED04D5A"/>
    <w:rsid w:val="120117B5"/>
    <w:rsid w:val="161DF1BC"/>
    <w:rsid w:val="18A72C1C"/>
    <w:rsid w:val="1C276A9D"/>
    <w:rsid w:val="1CD74B8C"/>
    <w:rsid w:val="1E09C44B"/>
    <w:rsid w:val="24C93514"/>
    <w:rsid w:val="26C1F5D1"/>
    <w:rsid w:val="2D4F89B6"/>
    <w:rsid w:val="2F7D1CAF"/>
    <w:rsid w:val="30FFAAAE"/>
    <w:rsid w:val="333ECCC2"/>
    <w:rsid w:val="334B7603"/>
    <w:rsid w:val="368316C5"/>
    <w:rsid w:val="376EEC32"/>
    <w:rsid w:val="3B6AF485"/>
    <w:rsid w:val="3C8900A7"/>
    <w:rsid w:val="3DA9F526"/>
    <w:rsid w:val="3E7CA236"/>
    <w:rsid w:val="41C5C96C"/>
    <w:rsid w:val="47DFB814"/>
    <w:rsid w:val="49E6CC36"/>
    <w:rsid w:val="4B1ECB1E"/>
    <w:rsid w:val="4EC0A697"/>
    <w:rsid w:val="4FC2D897"/>
    <w:rsid w:val="56DA1800"/>
    <w:rsid w:val="5E747D30"/>
    <w:rsid w:val="5FE455D0"/>
    <w:rsid w:val="62D3E8D8"/>
    <w:rsid w:val="6AF4179E"/>
    <w:rsid w:val="6DFE2366"/>
    <w:rsid w:val="6F033B35"/>
    <w:rsid w:val="79B4F58D"/>
    <w:rsid w:val="7AA7EE37"/>
    <w:rsid w:val="7E639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6424"/>
  <w14:defaultImageDpi w14:val="32767"/>
  <w15:chartTrackingRefBased/>
  <w15:docId w15:val="{9C76DCEC-E997-6145-A5A8-2BFC8931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0E4"/>
    <w:pPr>
      <w:spacing w:after="160" w:line="259" w:lineRule="auto"/>
    </w:pPr>
    <w:rPr>
      <w:szCs w:val="22"/>
    </w:rPr>
  </w:style>
  <w:style w:type="paragraph" w:styleId="Heading1">
    <w:name w:val="heading 1"/>
    <w:basedOn w:val="Normal"/>
    <w:next w:val="Normal"/>
    <w:link w:val="Heading1Char"/>
    <w:uiPriority w:val="9"/>
    <w:qFormat/>
    <w:rsid w:val="00DA2A1B"/>
    <w:pPr>
      <w:keepNext/>
      <w:keepLines/>
      <w:tabs>
        <w:tab w:val="left" w:pos="2835"/>
      </w:tabs>
      <w:spacing w:before="24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37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1B"/>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39"/>
    <w:rsid w:val="0003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7D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2A1B"/>
    <w:pPr>
      <w:spacing w:after="0" w:line="240" w:lineRule="auto"/>
      <w:contextualSpacing/>
      <w:jc w:val="center"/>
    </w:pPr>
    <w:rPr>
      <w:rFonts w:eastAsiaTheme="majorEastAsia" w:cstheme="minorHAnsi"/>
      <w:b/>
      <w:spacing w:val="-10"/>
      <w:kern w:val="28"/>
      <w:sz w:val="48"/>
      <w:szCs w:val="48"/>
    </w:rPr>
  </w:style>
  <w:style w:type="character" w:customStyle="1" w:styleId="TitleChar">
    <w:name w:val="Title Char"/>
    <w:basedOn w:val="DefaultParagraphFont"/>
    <w:link w:val="Title"/>
    <w:uiPriority w:val="10"/>
    <w:rsid w:val="00DA2A1B"/>
    <w:rPr>
      <w:rFonts w:eastAsiaTheme="majorEastAsia" w:cstheme="minorHAnsi"/>
      <w:b/>
      <w:spacing w:val="-10"/>
      <w:kern w:val="28"/>
      <w:sz w:val="48"/>
      <w:szCs w:val="48"/>
    </w:rPr>
  </w:style>
  <w:style w:type="paragraph" w:styleId="ListParagraph">
    <w:name w:val="List Paragraph"/>
    <w:basedOn w:val="Normal"/>
    <w:uiPriority w:val="34"/>
    <w:qFormat/>
    <w:rsid w:val="00DA2A1B"/>
    <w:pPr>
      <w:spacing w:after="200" w:line="276" w:lineRule="auto"/>
      <w:ind w:left="720"/>
      <w:contextualSpacing/>
    </w:pPr>
  </w:style>
  <w:style w:type="character" w:styleId="Hyperlink">
    <w:name w:val="Hyperlink"/>
    <w:basedOn w:val="DefaultParagraphFont"/>
    <w:uiPriority w:val="99"/>
    <w:unhideWhenUsed/>
    <w:rsid w:val="00DD0712"/>
    <w:rPr>
      <w:color w:val="0563C1"/>
      <w:u w:val="single"/>
    </w:rPr>
  </w:style>
  <w:style w:type="character" w:styleId="UnresolvedMention">
    <w:name w:val="Unresolved Mention"/>
    <w:basedOn w:val="DefaultParagraphFont"/>
    <w:uiPriority w:val="99"/>
    <w:rsid w:val="00B568A7"/>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55C"/>
    <w:rPr>
      <w:rFonts w:ascii="Segoe UI" w:hAnsi="Segoe UI" w:cs="Segoe UI"/>
      <w:sz w:val="18"/>
      <w:szCs w:val="18"/>
    </w:rPr>
  </w:style>
  <w:style w:type="paragraph" w:customStyle="1" w:styleId="MainText">
    <w:name w:val="Main Text"/>
    <w:basedOn w:val="Normal"/>
    <w:qFormat/>
    <w:rsid w:val="00A57670"/>
    <w:pPr>
      <w:spacing w:after="0" w:line="320" w:lineRule="exact"/>
    </w:pPr>
    <w:rPr>
      <w:rFonts w:ascii="Tahoma" w:hAnsi="Tahoma" w:cs="Tahoma"/>
      <w:sz w:val="22"/>
    </w:rPr>
  </w:style>
  <w:style w:type="paragraph" w:styleId="CommentSubject">
    <w:name w:val="annotation subject"/>
    <w:basedOn w:val="CommentText"/>
    <w:next w:val="CommentText"/>
    <w:link w:val="CommentSubjectChar"/>
    <w:uiPriority w:val="99"/>
    <w:semiHidden/>
    <w:unhideWhenUsed/>
    <w:rsid w:val="00DE3C35"/>
    <w:rPr>
      <w:b/>
      <w:bCs/>
    </w:rPr>
  </w:style>
  <w:style w:type="character" w:customStyle="1" w:styleId="CommentSubjectChar">
    <w:name w:val="Comment Subject Char"/>
    <w:basedOn w:val="CommentTextChar"/>
    <w:link w:val="CommentSubject"/>
    <w:uiPriority w:val="99"/>
    <w:semiHidden/>
    <w:rsid w:val="00DE3C35"/>
    <w:rPr>
      <w:b/>
      <w:bCs/>
      <w:sz w:val="20"/>
      <w:szCs w:val="20"/>
    </w:rPr>
  </w:style>
  <w:style w:type="paragraph" w:customStyle="1" w:styleId="ORDINARYPARAGRAPH">
    <w:name w:val="ORDINARY PARAGRAPH"/>
    <w:rsid w:val="00230B99"/>
    <w:pPr>
      <w:tabs>
        <w:tab w:val="left" w:pos="1080"/>
        <w:tab w:val="center" w:pos="4680"/>
        <w:tab w:val="right" w:pos="9360"/>
      </w:tabs>
      <w:overflowPunct w:val="0"/>
      <w:autoSpaceDE w:val="0"/>
      <w:autoSpaceDN w:val="0"/>
      <w:adjustRightInd w:val="0"/>
      <w:spacing w:line="240" w:lineRule="exact"/>
      <w:textAlignment w:val="baseline"/>
    </w:pPr>
    <w:rPr>
      <w:rFonts w:ascii="Palatino" w:eastAsia="Times New Roman" w:hAnsi="Palatino"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54657">
      <w:bodyDiv w:val="1"/>
      <w:marLeft w:val="0"/>
      <w:marRight w:val="0"/>
      <w:marTop w:val="0"/>
      <w:marBottom w:val="0"/>
      <w:divBdr>
        <w:top w:val="none" w:sz="0" w:space="0" w:color="auto"/>
        <w:left w:val="none" w:sz="0" w:space="0" w:color="auto"/>
        <w:bottom w:val="none" w:sz="0" w:space="0" w:color="auto"/>
        <w:right w:val="none" w:sz="0" w:space="0" w:color="auto"/>
      </w:divBdr>
    </w:div>
    <w:div w:id="19770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ackboard.uwe.ac.uk/uwenav/ultra/courses/_237250_1/cl/ou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759CC84D0EEC419BA71443C0177E20" ma:contentTypeVersion="13" ma:contentTypeDescription="Create a new document." ma:contentTypeScope="" ma:versionID="19de5172af8a1aae1961c253bc208500">
  <xsd:schema xmlns:xsd="http://www.w3.org/2001/XMLSchema" xmlns:xs="http://www.w3.org/2001/XMLSchema" xmlns:p="http://schemas.microsoft.com/office/2006/metadata/properties" xmlns:ns3="01d52a66-1e75-49bf-82d4-ec695946b87e" xmlns:ns4="fb53f2f1-1926-4b71-8733-d74cd2823179" targetNamespace="http://schemas.microsoft.com/office/2006/metadata/properties" ma:root="true" ma:fieldsID="d17cb47acb652d63bcbb19c5d1a840b2" ns3:_="" ns4:_="">
    <xsd:import namespace="01d52a66-1e75-49bf-82d4-ec695946b87e"/>
    <xsd:import namespace="fb53f2f1-1926-4b71-8733-d74cd282317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52a66-1e75-49bf-82d4-ec695946b87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53f2f1-1926-4b71-8733-d74cd282317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3084B8-F691-499F-930B-6E27C272A64D}">
  <ds:schemaRefs>
    <ds:schemaRef ds:uri="http://schemas.microsoft.com/sharepoint/v3/contenttype/forms"/>
  </ds:schemaRefs>
</ds:datastoreItem>
</file>

<file path=customXml/itemProps2.xml><?xml version="1.0" encoding="utf-8"?>
<ds:datastoreItem xmlns:ds="http://schemas.openxmlformats.org/officeDocument/2006/customXml" ds:itemID="{165C5925-B4D2-40A3-AB39-3B3DF80A67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88A53A-3277-4D55-AADB-51DE1E6DB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52a66-1e75-49bf-82d4-ec695946b87e"/>
    <ds:schemaRef ds:uri="fb53f2f1-1926-4b71-8733-d74cd2823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Bird</dc:creator>
  <cp:keywords/>
  <dc:description/>
  <cp:lastModifiedBy>Niall Keane</cp:lastModifiedBy>
  <cp:revision>4</cp:revision>
  <dcterms:created xsi:type="dcterms:W3CDTF">2022-10-10T14:48:00Z</dcterms:created>
  <dcterms:modified xsi:type="dcterms:W3CDTF">2022-10-13T09:50:00Z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0x01010099759CC84D0EEC419BA71443C0177E20</vt:lpwstr>
  </property>
</Properties>
</file>